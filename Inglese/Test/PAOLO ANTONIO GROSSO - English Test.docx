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788" w:firstLine="707.9999999999995"/>
        <w:rPr/>
      </w:pPr>
      <w:r w:rsidDel="00000000" w:rsidR="00000000" w:rsidRPr="00000000">
        <w:rPr>
          <w:rtl w:val="0"/>
        </w:rPr>
      </w:r>
    </w:p>
    <w:p w:rsidR="00000000" w:rsidDel="00000000" w:rsidP="00000000" w:rsidRDefault="00000000" w:rsidRPr="00000000" w14:paraId="00000002">
      <w:pPr>
        <w:ind w:left="7788" w:firstLine="707.9999999999995"/>
        <w:rPr/>
      </w:pPr>
      <w:r w:rsidDel="00000000" w:rsidR="00000000" w:rsidRPr="00000000">
        <w:rPr>
          <w:rtl w:val="0"/>
        </w:rPr>
      </w:r>
    </w:p>
    <w:p w:rsidR="00000000" w:rsidDel="00000000" w:rsidP="00000000" w:rsidRDefault="00000000" w:rsidRPr="00000000" w14:paraId="00000003">
      <w:pPr>
        <w:spacing w:line="260" w:lineRule="auto"/>
        <w:jc w:val="both"/>
        <w:rPr>
          <w:b w:val="1"/>
        </w:rPr>
      </w:pPr>
      <w:r w:rsidDel="00000000" w:rsidR="00000000" w:rsidRPr="00000000">
        <w:rPr>
          <w:b w:val="1"/>
          <w:rtl w:val="0"/>
        </w:rPr>
        <w:t xml:space="preserve">TEST DI INGLESE - META’ CORSO</w:t>
      </w:r>
    </w:p>
    <w:p w:rsidR="00000000" w:rsidDel="00000000" w:rsidP="00000000" w:rsidRDefault="00000000" w:rsidRPr="00000000" w14:paraId="00000004">
      <w:pPr>
        <w:spacing w:line="260" w:lineRule="auto"/>
        <w:jc w:val="both"/>
        <w:rPr>
          <w:b w:val="1"/>
        </w:rPr>
      </w:pPr>
      <w:r w:rsidDel="00000000" w:rsidR="00000000" w:rsidRPr="00000000">
        <w:rPr>
          <w:b w:val="1"/>
          <w:rtl w:val="0"/>
        </w:rPr>
        <w:t xml:space="preserve">COGNOME NOME</w:t>
        <w:tab/>
        <w:t xml:space="preserve">Grosso Paolo Antonio</w:t>
        <w:tab/>
        <w:tab/>
        <w:tab/>
        <w:tab/>
        <w:tab/>
        <w:tab/>
      </w:r>
    </w:p>
    <w:p w:rsidR="00000000" w:rsidDel="00000000" w:rsidP="00000000" w:rsidRDefault="00000000" w:rsidRPr="00000000" w14:paraId="00000005">
      <w:pPr>
        <w:spacing w:line="260" w:lineRule="auto"/>
        <w:jc w:val="both"/>
        <w:rPr>
          <w:b w:val="1"/>
        </w:rPr>
      </w:pPr>
      <w:r w:rsidDel="00000000" w:rsidR="00000000" w:rsidRPr="00000000">
        <w:rPr>
          <w:b w:val="1"/>
          <w:rtl w:val="0"/>
        </w:rPr>
        <w:tab/>
        <w:tab/>
        <w:tab/>
        <w:tab/>
        <w:tab/>
        <w:tab/>
        <w:tab/>
        <w:tab/>
        <w:tab/>
        <w:tab/>
        <w:tab/>
      </w:r>
      <w:ins w:author="Paola Morbelli" w:id="0" w:date="2021-03-05T15:39:11Z">
        <w:r w:rsidDel="00000000" w:rsidR="00000000" w:rsidRPr="00000000">
          <w:rPr>
            <w:b w:val="1"/>
            <w:rtl w:val="0"/>
          </w:rPr>
          <w:t xml:space="preserve">95</w:t>
        </w:r>
      </w:ins>
      <w:r w:rsidDel="00000000" w:rsidR="00000000" w:rsidRPr="00000000">
        <w:rPr>
          <w:b w:val="1"/>
          <w:rtl w:val="0"/>
        </w:rPr>
        <w:t xml:space="preserve">… / 100</w:t>
      </w:r>
    </w:p>
    <w:p w:rsidR="00000000" w:rsidDel="00000000" w:rsidP="00000000" w:rsidRDefault="00000000" w:rsidRPr="00000000" w14:paraId="00000006">
      <w:pPr>
        <w:spacing w:line="260" w:lineRule="auto"/>
        <w:jc w:val="both"/>
        <w:rPr>
          <w:b w:val="1"/>
          <w:sz w:val="22"/>
          <w:szCs w:val="22"/>
          <w:u w:val="single"/>
        </w:rPr>
      </w:pPr>
      <w:r w:rsidDel="00000000" w:rsidR="00000000" w:rsidRPr="00000000">
        <w:rPr>
          <w:rtl w:val="0"/>
        </w:rPr>
      </w:r>
    </w:p>
    <w:p w:rsidR="00000000" w:rsidDel="00000000" w:rsidP="00000000" w:rsidRDefault="00000000" w:rsidRPr="00000000" w14:paraId="00000007">
      <w:pPr>
        <w:spacing w:line="260" w:lineRule="auto"/>
        <w:jc w:val="both"/>
        <w:rPr/>
      </w:pPr>
      <w:r w:rsidDel="00000000" w:rsidR="00000000" w:rsidRPr="00000000">
        <w:rPr>
          <w:b w:val="1"/>
          <w:sz w:val="22"/>
          <w:szCs w:val="22"/>
          <w:rtl w:val="0"/>
        </w:rPr>
        <w:t xml:space="preserve">Exercise 1</w:t>
      </w:r>
      <w:r w:rsidDel="00000000" w:rsidR="00000000" w:rsidRPr="00000000">
        <w:rPr>
          <w:rtl w:val="0"/>
        </w:rPr>
      </w:r>
    </w:p>
    <w:p w:rsidR="00000000" w:rsidDel="00000000" w:rsidP="00000000" w:rsidRDefault="00000000" w:rsidRPr="00000000" w14:paraId="00000008">
      <w:pPr>
        <w:rPr>
          <w:b w:val="1"/>
          <w:sz w:val="22"/>
          <w:szCs w:val="22"/>
        </w:rPr>
      </w:pPr>
      <w:r w:rsidDel="00000000" w:rsidR="00000000" w:rsidRPr="00000000">
        <w:rPr>
          <w:b w:val="1"/>
          <w:sz w:val="22"/>
          <w:szCs w:val="22"/>
          <w:rtl w:val="0"/>
        </w:rPr>
        <w:t xml:space="preserve">Fill in the gaps with these words/phrases</w:t>
      </w:r>
    </w:p>
    <w:p w:rsidR="00000000" w:rsidDel="00000000" w:rsidP="00000000" w:rsidRDefault="00000000" w:rsidRPr="00000000" w14:paraId="00000009">
      <w:pPr>
        <w:rPr>
          <w:i w:val="1"/>
          <w:color w:val="0000ff"/>
          <w:sz w:val="22"/>
          <w:szCs w:val="22"/>
        </w:rPr>
      </w:pPr>
      <w:r w:rsidDel="00000000" w:rsidR="00000000" w:rsidRPr="00000000">
        <w:rPr>
          <w:i w:val="1"/>
          <w:color w:val="0000ff"/>
          <w:sz w:val="22"/>
          <w:szCs w:val="22"/>
          <w:rtl w:val="0"/>
        </w:rPr>
        <w:t xml:space="preserve">Not a bad idea</w:t>
      </w:r>
      <w:r w:rsidDel="00000000" w:rsidR="00000000" w:rsidRPr="00000000">
        <w:rPr>
          <w:i w:val="1"/>
          <w:sz w:val="22"/>
          <w:szCs w:val="22"/>
          <w:rtl w:val="0"/>
        </w:rPr>
        <w:t xml:space="preserve"> – </w:t>
      </w:r>
      <w:r w:rsidDel="00000000" w:rsidR="00000000" w:rsidRPr="00000000">
        <w:rPr>
          <w:i w:val="1"/>
          <w:color w:val="0000ff"/>
          <w:sz w:val="22"/>
          <w:szCs w:val="22"/>
          <w:rtl w:val="0"/>
        </w:rPr>
        <w:t xml:space="preserve">should say</w:t>
      </w:r>
      <w:r w:rsidDel="00000000" w:rsidR="00000000" w:rsidRPr="00000000">
        <w:rPr>
          <w:i w:val="1"/>
          <w:sz w:val="22"/>
          <w:szCs w:val="22"/>
          <w:rtl w:val="0"/>
        </w:rPr>
        <w:t xml:space="preserve"> – </w:t>
      </w:r>
      <w:r w:rsidDel="00000000" w:rsidR="00000000" w:rsidRPr="00000000">
        <w:rPr>
          <w:i w:val="1"/>
          <w:color w:val="0000ff"/>
          <w:sz w:val="22"/>
          <w:szCs w:val="22"/>
          <w:rtl w:val="0"/>
        </w:rPr>
        <w:t xml:space="preserve">one thing</w:t>
      </w:r>
      <w:r w:rsidDel="00000000" w:rsidR="00000000" w:rsidRPr="00000000">
        <w:rPr>
          <w:i w:val="1"/>
          <w:sz w:val="22"/>
          <w:szCs w:val="22"/>
          <w:rtl w:val="0"/>
        </w:rPr>
        <w:t xml:space="preserve"> – </w:t>
      </w:r>
      <w:r w:rsidDel="00000000" w:rsidR="00000000" w:rsidRPr="00000000">
        <w:rPr>
          <w:i w:val="1"/>
          <w:color w:val="0000ff"/>
          <w:sz w:val="22"/>
          <w:szCs w:val="22"/>
          <w:rtl w:val="0"/>
        </w:rPr>
        <w:t xml:space="preserve">What about</w:t>
      </w:r>
      <w:r w:rsidDel="00000000" w:rsidR="00000000" w:rsidRPr="00000000">
        <w:rPr>
          <w:i w:val="1"/>
          <w:sz w:val="22"/>
          <w:szCs w:val="22"/>
          <w:rtl w:val="0"/>
        </w:rPr>
        <w:t xml:space="preserve"> – </w:t>
      </w:r>
      <w:r w:rsidDel="00000000" w:rsidR="00000000" w:rsidRPr="00000000">
        <w:rPr>
          <w:i w:val="1"/>
          <w:color w:val="0000ff"/>
          <w:sz w:val="22"/>
          <w:szCs w:val="22"/>
          <w:rtl w:val="0"/>
        </w:rPr>
        <w:t xml:space="preserve">can I just </w:t>
      </w:r>
      <w:r w:rsidDel="00000000" w:rsidR="00000000" w:rsidRPr="00000000">
        <w:rPr>
          <w:i w:val="1"/>
          <w:sz w:val="22"/>
          <w:szCs w:val="22"/>
          <w:rtl w:val="0"/>
        </w:rPr>
        <w:t xml:space="preserve">–</w:t>
      </w:r>
      <w:r w:rsidDel="00000000" w:rsidR="00000000" w:rsidRPr="00000000">
        <w:rPr>
          <w:i w:val="1"/>
          <w:color w:val="ff0000"/>
          <w:sz w:val="22"/>
          <w:szCs w:val="22"/>
          <w:rtl w:val="0"/>
        </w:rPr>
        <w:t xml:space="preserve"> </w:t>
      </w:r>
      <w:r w:rsidDel="00000000" w:rsidR="00000000" w:rsidRPr="00000000">
        <w:rPr>
          <w:i w:val="1"/>
          <w:color w:val="0000ff"/>
          <w:sz w:val="22"/>
          <w:szCs w:val="22"/>
          <w:rtl w:val="0"/>
        </w:rPr>
        <w:t xml:space="preserve">sounds like</w:t>
      </w:r>
      <w:r w:rsidDel="00000000" w:rsidR="00000000" w:rsidRPr="00000000">
        <w:rPr>
          <w:i w:val="1"/>
          <w:sz w:val="22"/>
          <w:szCs w:val="22"/>
          <w:rtl w:val="0"/>
        </w:rPr>
        <w:t xml:space="preserve"> –</w:t>
      </w:r>
      <w:r w:rsidDel="00000000" w:rsidR="00000000" w:rsidRPr="00000000">
        <w:rPr>
          <w:i w:val="1"/>
          <w:color w:val="0000ff"/>
          <w:sz w:val="22"/>
          <w:szCs w:val="22"/>
          <w:rtl w:val="0"/>
        </w:rPr>
        <w:t xml:space="preserve"> have you thought</w:t>
      </w:r>
      <w:r w:rsidDel="00000000" w:rsidR="00000000" w:rsidRPr="00000000">
        <w:rPr>
          <w:i w:val="1"/>
          <w:sz w:val="22"/>
          <w:szCs w:val="22"/>
          <w:rtl w:val="0"/>
        </w:rPr>
        <w:t xml:space="preserve"> – </w:t>
      </w:r>
      <w:r w:rsidDel="00000000" w:rsidR="00000000" w:rsidRPr="00000000">
        <w:rPr>
          <w:i w:val="1"/>
          <w:color w:val="0000ff"/>
          <w:sz w:val="22"/>
          <w:szCs w:val="22"/>
          <w:rtl w:val="0"/>
        </w:rPr>
        <w:t xml:space="preserve">suggestion</w:t>
      </w:r>
      <w:r w:rsidDel="00000000" w:rsidR="00000000" w:rsidRPr="00000000">
        <w:rPr>
          <w:i w:val="1"/>
          <w:color w:val="ff0000"/>
          <w:sz w:val="22"/>
          <w:szCs w:val="22"/>
          <w:rtl w:val="0"/>
        </w:rPr>
        <w:t xml:space="preserve"> </w:t>
      </w:r>
      <w:r w:rsidDel="00000000" w:rsidR="00000000" w:rsidRPr="00000000">
        <w:rPr>
          <w:i w:val="1"/>
          <w:sz w:val="22"/>
          <w:szCs w:val="22"/>
          <w:rtl w:val="0"/>
        </w:rPr>
        <w:t xml:space="preserve">–</w:t>
      </w:r>
      <w:r w:rsidDel="00000000" w:rsidR="00000000" w:rsidRPr="00000000">
        <w:rPr>
          <w:i w:val="1"/>
          <w:color w:val="0000ff"/>
          <w:sz w:val="22"/>
          <w:szCs w:val="22"/>
          <w:rtl w:val="0"/>
        </w:rPr>
        <w:t xml:space="preserve"> not sure</w:t>
      </w:r>
      <w:r w:rsidDel="00000000" w:rsidR="00000000" w:rsidRPr="00000000">
        <w:rPr>
          <w:i w:val="1"/>
          <w:sz w:val="22"/>
          <w:szCs w:val="22"/>
          <w:rtl w:val="0"/>
        </w:rPr>
        <w:t xml:space="preserve"> –</w:t>
      </w:r>
      <w:r w:rsidDel="00000000" w:rsidR="00000000" w:rsidRPr="00000000">
        <w:rPr>
          <w:i w:val="1"/>
          <w:color w:val="0000ff"/>
          <w:sz w:val="22"/>
          <w:szCs w:val="22"/>
          <w:rtl w:val="0"/>
        </w:rPr>
        <w:t xml:space="preserve"> should do</w:t>
      </w:r>
      <w:r w:rsidDel="00000000" w:rsidR="00000000" w:rsidRPr="00000000">
        <w:rPr>
          <w:i w:val="1"/>
          <w:sz w:val="22"/>
          <w:szCs w:val="22"/>
          <w:rtl w:val="0"/>
        </w:rPr>
        <w:t xml:space="preserve"> – </w:t>
      </w:r>
      <w:r w:rsidDel="00000000" w:rsidR="00000000" w:rsidRPr="00000000">
        <w:rPr>
          <w:i w:val="1"/>
          <w:color w:val="0000ff"/>
          <w:sz w:val="22"/>
          <w:szCs w:val="22"/>
          <w:rtl w:val="0"/>
        </w:rPr>
        <w:t xml:space="preserve">having</w:t>
      </w:r>
    </w:p>
    <w:p w:rsidR="00000000" w:rsidDel="00000000" w:rsidP="00000000" w:rsidRDefault="00000000" w:rsidRPr="00000000" w14:paraId="0000000A">
      <w:pPr>
        <w:rPr>
          <w:sz w:val="22"/>
          <w:szCs w:val="22"/>
        </w:rPr>
      </w:pPr>
      <w:r w:rsidDel="00000000" w:rsidR="00000000" w:rsidRPr="00000000">
        <w:rPr>
          <w:sz w:val="22"/>
          <w:szCs w:val="22"/>
          <w:rtl w:val="0"/>
        </w:rPr>
        <w:t xml:space="preserve">LYN</w:t>
        <w:tab/>
        <w:t xml:space="preserve">Bill’s leaving the company next month. How do you think we ___should say____ goodbye to him?</w:t>
      </w:r>
    </w:p>
    <w:p w:rsidR="00000000" w:rsidDel="00000000" w:rsidP="00000000" w:rsidRDefault="00000000" w:rsidRPr="00000000" w14:paraId="0000000B">
      <w:pPr>
        <w:rPr>
          <w:sz w:val="22"/>
          <w:szCs w:val="22"/>
        </w:rPr>
      </w:pPr>
      <w:r w:rsidDel="00000000" w:rsidR="00000000" w:rsidRPr="00000000">
        <w:rPr>
          <w:sz w:val="22"/>
          <w:szCs w:val="22"/>
          <w:rtl w:val="0"/>
        </w:rPr>
        <w:t xml:space="preserve">TED</w:t>
        <w:tab/>
        <w:t xml:space="preserve">May I make a __suggestion______ ?</w:t>
      </w:r>
    </w:p>
    <w:p w:rsidR="00000000" w:rsidDel="00000000" w:rsidP="00000000" w:rsidRDefault="00000000" w:rsidRPr="00000000" w14:paraId="0000000C">
      <w:pPr>
        <w:rPr>
          <w:sz w:val="22"/>
          <w:szCs w:val="22"/>
        </w:rPr>
      </w:pPr>
      <w:r w:rsidDel="00000000" w:rsidR="00000000" w:rsidRPr="00000000">
        <w:rPr>
          <w:sz w:val="22"/>
          <w:szCs w:val="22"/>
          <w:rtl w:val="0"/>
        </w:rPr>
        <w:t xml:space="preserve">LYN</w:t>
        <w:tab/>
        <w:t xml:space="preserve">Yes, of course.</w:t>
      </w:r>
    </w:p>
    <w:p w:rsidR="00000000" w:rsidDel="00000000" w:rsidP="00000000" w:rsidRDefault="00000000" w:rsidRPr="00000000" w14:paraId="0000000D">
      <w:pPr>
        <w:rPr>
          <w:sz w:val="22"/>
          <w:szCs w:val="22"/>
        </w:rPr>
      </w:pPr>
      <w:r w:rsidDel="00000000" w:rsidR="00000000" w:rsidRPr="00000000">
        <w:rPr>
          <w:sz w:val="22"/>
          <w:szCs w:val="22"/>
          <w:rtl w:val="0"/>
        </w:rPr>
        <w:t xml:space="preserve">TED</w:t>
        <w:tab/>
        <w:t xml:space="preserve">How about ___having___________ a surprise party for him?</w:t>
      </w:r>
    </w:p>
    <w:p w:rsidR="00000000" w:rsidDel="00000000" w:rsidP="00000000" w:rsidRDefault="00000000" w:rsidRPr="00000000" w14:paraId="0000000E">
      <w:pPr>
        <w:rPr>
          <w:sz w:val="22"/>
          <w:szCs w:val="22"/>
        </w:rPr>
      </w:pPr>
      <w:r w:rsidDel="00000000" w:rsidR="00000000" w:rsidRPr="00000000">
        <w:rPr>
          <w:sz w:val="22"/>
          <w:szCs w:val="22"/>
          <w:rtl w:val="0"/>
        </w:rPr>
        <w:t xml:space="preserve">ROB</w:t>
        <w:tab/>
        <w:t xml:space="preserve">Yes, that ____sounds like_________ a good idea.</w:t>
      </w:r>
    </w:p>
    <w:p w:rsidR="00000000" w:rsidDel="00000000" w:rsidP="00000000" w:rsidRDefault="00000000" w:rsidRPr="00000000" w14:paraId="0000000F">
      <w:pPr>
        <w:rPr>
          <w:sz w:val="22"/>
          <w:szCs w:val="22"/>
        </w:rPr>
      </w:pPr>
      <w:r w:rsidDel="00000000" w:rsidR="00000000" w:rsidRPr="00000000">
        <w:rPr>
          <w:sz w:val="22"/>
          <w:szCs w:val="22"/>
          <w:rtl w:val="0"/>
        </w:rPr>
        <w:t xml:space="preserve">LYN</w:t>
        <w:tab/>
        <w:t xml:space="preserve">Sorry, I don’t think we ___should do________ that. He’s quite shy and might not like being the centre of attention.</w:t>
      </w:r>
    </w:p>
    <w:p w:rsidR="00000000" w:rsidDel="00000000" w:rsidP="00000000" w:rsidRDefault="00000000" w:rsidRPr="00000000" w14:paraId="00000010">
      <w:pPr>
        <w:rPr>
          <w:sz w:val="22"/>
          <w:szCs w:val="22"/>
        </w:rPr>
      </w:pPr>
      <w:r w:rsidDel="00000000" w:rsidR="00000000" w:rsidRPr="00000000">
        <w:rPr>
          <w:sz w:val="22"/>
          <w:szCs w:val="22"/>
          <w:rtl w:val="0"/>
        </w:rPr>
        <w:t xml:space="preserve">ROB</w:t>
        <w:tab/>
        <w:t xml:space="preserve">Yes, maybe you’re right. __What about_____ taking him out for a few drinks?</w:t>
      </w:r>
    </w:p>
    <w:p w:rsidR="00000000" w:rsidDel="00000000" w:rsidP="00000000" w:rsidRDefault="00000000" w:rsidRPr="00000000" w14:paraId="00000011">
      <w:pPr>
        <w:rPr>
          <w:sz w:val="22"/>
          <w:szCs w:val="22"/>
        </w:rPr>
      </w:pPr>
      <w:r w:rsidDel="00000000" w:rsidR="00000000" w:rsidRPr="00000000">
        <w:rPr>
          <w:sz w:val="22"/>
          <w:szCs w:val="22"/>
          <w:rtl w:val="0"/>
        </w:rPr>
        <w:t xml:space="preserve">LYN</w:t>
        <w:tab/>
        <w:t xml:space="preserve">I’m _____not sure_______ about that. For _____one thing_______ , he doesn’t like going to pubs.</w:t>
      </w:r>
    </w:p>
    <w:p w:rsidR="00000000" w:rsidDel="00000000" w:rsidP="00000000" w:rsidRDefault="00000000" w:rsidRPr="00000000" w14:paraId="00000012">
      <w:pPr>
        <w:rPr>
          <w:sz w:val="22"/>
          <w:szCs w:val="22"/>
        </w:rPr>
      </w:pPr>
      <w:r w:rsidDel="00000000" w:rsidR="00000000" w:rsidRPr="00000000">
        <w:rPr>
          <w:sz w:val="22"/>
          <w:szCs w:val="22"/>
          <w:rtl w:val="0"/>
        </w:rPr>
        <w:t xml:space="preserve">ZOE</w:t>
        <w:tab/>
        <w:t xml:space="preserve">____Can I just_________ say something here?</w:t>
      </w:r>
    </w:p>
    <w:p w:rsidR="00000000" w:rsidDel="00000000" w:rsidP="00000000" w:rsidRDefault="00000000" w:rsidRPr="00000000" w14:paraId="00000013">
      <w:pPr>
        <w:rPr>
          <w:sz w:val="22"/>
          <w:szCs w:val="22"/>
        </w:rPr>
      </w:pPr>
      <w:r w:rsidDel="00000000" w:rsidR="00000000" w:rsidRPr="00000000">
        <w:rPr>
          <w:sz w:val="22"/>
          <w:szCs w:val="22"/>
          <w:rtl w:val="0"/>
        </w:rPr>
        <w:t xml:space="preserve">LYN</w:t>
        <w:tab/>
        <w:t xml:space="preserve">Yes, of course.</w:t>
      </w:r>
    </w:p>
    <w:p w:rsidR="00000000" w:rsidDel="00000000" w:rsidP="00000000" w:rsidRDefault="00000000" w:rsidRPr="00000000" w14:paraId="00000014">
      <w:pPr>
        <w:rPr>
          <w:sz w:val="22"/>
          <w:szCs w:val="22"/>
        </w:rPr>
      </w:pPr>
      <w:r w:rsidDel="00000000" w:rsidR="00000000" w:rsidRPr="00000000">
        <w:rPr>
          <w:sz w:val="22"/>
          <w:szCs w:val="22"/>
          <w:rtl w:val="0"/>
        </w:rPr>
        <w:t xml:space="preserve">ZOE</w:t>
        <w:tab/>
        <w:t xml:space="preserve">Well, _have you thought_____ of asking him what he wants to do?</w:t>
      </w:r>
    </w:p>
    <w:p w:rsidR="00000000" w:rsidDel="00000000" w:rsidP="00000000" w:rsidRDefault="00000000" w:rsidRPr="00000000" w14:paraId="00000015">
      <w:pPr>
        <w:rPr>
          <w:sz w:val="22"/>
          <w:szCs w:val="22"/>
        </w:rPr>
      </w:pPr>
      <w:r w:rsidDel="00000000" w:rsidR="00000000" w:rsidRPr="00000000">
        <w:rPr>
          <w:sz w:val="22"/>
          <w:szCs w:val="22"/>
          <w:rtl w:val="0"/>
        </w:rPr>
        <w:t xml:space="preserve">TED</w:t>
        <w:tab/>
        <w:t xml:space="preserve">Yes, that’s __not a bad idea____ !</w:t>
      </w:r>
    </w:p>
    <w:p w:rsidR="00000000" w:rsidDel="00000000" w:rsidP="00000000" w:rsidRDefault="00000000" w:rsidRPr="00000000" w14:paraId="00000016">
      <w:pPr>
        <w:rPr>
          <w:sz w:val="22"/>
          <w:szCs w:val="22"/>
        </w:rPr>
      </w:pPr>
      <w:r w:rsidDel="00000000" w:rsidR="00000000" w:rsidRPr="00000000">
        <w:rPr>
          <w:sz w:val="22"/>
          <w:szCs w:val="22"/>
          <w:rtl w:val="0"/>
        </w:rPr>
        <w:tab/>
        <w:tab/>
        <w:tab/>
        <w:tab/>
        <w:tab/>
        <w:tab/>
        <w:tab/>
        <w:tab/>
        <w:tab/>
        <w:tab/>
        <w:tab/>
        <w:tab/>
      </w:r>
      <w:ins w:author="Paola Morbelli" w:id="1" w:date="2021-03-05T15:31:11Z">
        <w:r w:rsidDel="00000000" w:rsidR="00000000" w:rsidRPr="00000000">
          <w:rPr>
            <w:sz w:val="22"/>
            <w:szCs w:val="22"/>
            <w:rtl w:val="0"/>
          </w:rPr>
          <w:t xml:space="preserve">22</w:t>
        </w:r>
      </w:ins>
      <w:r w:rsidDel="00000000" w:rsidR="00000000" w:rsidRPr="00000000">
        <w:rPr>
          <w:sz w:val="22"/>
          <w:szCs w:val="22"/>
          <w:rtl w:val="0"/>
        </w:rPr>
        <w:t xml:space="preserve">… / 22</w:t>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sz w:val="22"/>
          <w:szCs w:val="22"/>
        </w:rPr>
      </w:pPr>
      <w:r w:rsidDel="00000000" w:rsidR="00000000" w:rsidRPr="00000000">
        <w:rPr>
          <w:b w:val="1"/>
          <w:sz w:val="22"/>
          <w:szCs w:val="22"/>
          <w:rtl w:val="0"/>
        </w:rPr>
        <w:t xml:space="preserve">Exercise  2  -  Choose the correct word to fill each gap.</w:t>
      </w:r>
    </w:p>
    <w:p w:rsidR="00000000" w:rsidDel="00000000" w:rsidP="00000000" w:rsidRDefault="00000000" w:rsidRPr="00000000" w14:paraId="0000001C">
      <w:pPr>
        <w:jc w:val="both"/>
        <w:rPr>
          <w:b w:val="1"/>
          <w:sz w:val="22"/>
          <w:szCs w:val="22"/>
        </w:rPr>
      </w:pPr>
      <w:r w:rsidDel="00000000" w:rsidR="00000000" w:rsidRPr="00000000">
        <w:rPr>
          <w:b w:val="1"/>
          <w:sz w:val="22"/>
          <w:szCs w:val="22"/>
          <w:rtl w:val="0"/>
        </w:rPr>
        <w:t xml:space="preserve">Global Challenges, Local Actions</w:t>
      </w:r>
    </w:p>
    <w:p w:rsidR="00000000" w:rsidDel="00000000" w:rsidP="00000000" w:rsidRDefault="00000000" w:rsidRPr="00000000" w14:paraId="0000001D">
      <w:pPr>
        <w:jc w:val="both"/>
        <w:rPr>
          <w:sz w:val="22"/>
          <w:szCs w:val="22"/>
        </w:rPr>
      </w:pPr>
      <w:r w:rsidDel="00000000" w:rsidR="00000000" w:rsidRPr="00000000">
        <w:rPr>
          <w:sz w:val="22"/>
          <w:szCs w:val="22"/>
          <w:rtl w:val="0"/>
        </w:rPr>
        <w:t xml:space="preserve">Every day around the world, 150 million people choose our product. They buy them (as – although – so) </w:t>
      </w:r>
      <w:r w:rsidDel="00000000" w:rsidR="00000000" w:rsidRPr="00000000">
        <w:rPr>
          <w:b w:val="1"/>
          <w:i w:val="1"/>
          <w:color w:val="0000ff"/>
          <w:sz w:val="22"/>
          <w:szCs w:val="22"/>
          <w:rtl w:val="0"/>
        </w:rPr>
        <w:t xml:space="preserve">so</w:t>
      </w:r>
      <w:r w:rsidDel="00000000" w:rsidR="00000000" w:rsidRPr="00000000">
        <w:rPr>
          <w:color w:val="0000ff"/>
          <w:sz w:val="22"/>
          <w:szCs w:val="22"/>
          <w:rtl w:val="0"/>
        </w:rPr>
        <w:t xml:space="preserve"> </w:t>
      </w:r>
      <w:r w:rsidDel="00000000" w:rsidR="00000000" w:rsidRPr="00000000">
        <w:rPr>
          <w:sz w:val="22"/>
          <w:szCs w:val="22"/>
          <w:rtl w:val="0"/>
        </w:rPr>
        <w:t xml:space="preserve">that they can feed their families and keep their homes clean. By making and selling brands that (join – catch – meet)</w:t>
      </w:r>
      <w:r w:rsidDel="00000000" w:rsidR="00000000" w:rsidRPr="00000000">
        <w:rPr>
          <w:b w:val="1"/>
          <w:i w:val="1"/>
          <w:color w:val="0000ff"/>
          <w:sz w:val="22"/>
          <w:szCs w:val="22"/>
          <w:rtl w:val="0"/>
        </w:rPr>
        <w:t xml:space="preserve">meet</w:t>
      </w:r>
      <w:r w:rsidDel="00000000" w:rsidR="00000000" w:rsidRPr="00000000">
        <w:rPr>
          <w:color w:val="0000ff"/>
          <w:sz w:val="22"/>
          <w:szCs w:val="22"/>
          <w:rtl w:val="0"/>
        </w:rPr>
        <w:t xml:space="preserve"> </w:t>
      </w:r>
      <w:r w:rsidDel="00000000" w:rsidR="00000000" w:rsidRPr="00000000">
        <w:rPr>
          <w:sz w:val="22"/>
          <w:szCs w:val="22"/>
          <w:rtl w:val="0"/>
        </w:rPr>
        <w:t xml:space="preserve">people’s everyday needs, we have (grown – risen – increased) </w:t>
      </w:r>
      <w:r w:rsidDel="00000000" w:rsidR="00000000" w:rsidRPr="00000000">
        <w:rPr>
          <w:b w:val="1"/>
          <w:i w:val="1"/>
          <w:color w:val="0000ff"/>
          <w:sz w:val="22"/>
          <w:szCs w:val="22"/>
          <w:rtl w:val="0"/>
        </w:rPr>
        <w:t xml:space="preserve">grown</w:t>
      </w:r>
      <w:r w:rsidDel="00000000" w:rsidR="00000000" w:rsidRPr="00000000">
        <w:rPr>
          <w:sz w:val="22"/>
          <w:szCs w:val="22"/>
          <w:rtl w:val="0"/>
        </w:rPr>
        <w:t xml:space="preserve"> into one of the world’s largest consumer goods businesses.</w:t>
      </w:r>
    </w:p>
    <w:p w:rsidR="00000000" w:rsidDel="00000000" w:rsidP="00000000" w:rsidRDefault="00000000" w:rsidRPr="00000000" w14:paraId="0000001E">
      <w:pPr>
        <w:jc w:val="both"/>
        <w:rPr>
          <w:sz w:val="22"/>
          <w:szCs w:val="22"/>
        </w:rPr>
      </w:pPr>
      <w:r w:rsidDel="00000000" w:rsidR="00000000" w:rsidRPr="00000000">
        <w:rPr>
          <w:sz w:val="22"/>
          <w:szCs w:val="22"/>
          <w:rtl w:val="0"/>
        </w:rPr>
        <w:t xml:space="preserve">We believe that the very business of “(do – doing – done) </w:t>
      </w:r>
      <w:r w:rsidDel="00000000" w:rsidR="00000000" w:rsidRPr="00000000">
        <w:rPr>
          <w:b w:val="1"/>
          <w:i w:val="1"/>
          <w:color w:val="0000ff"/>
          <w:sz w:val="22"/>
          <w:szCs w:val="22"/>
          <w:rtl w:val="0"/>
        </w:rPr>
        <w:t xml:space="preserve">doing</w:t>
      </w:r>
      <w:r w:rsidDel="00000000" w:rsidR="00000000" w:rsidRPr="00000000">
        <w:rPr>
          <w:sz w:val="22"/>
          <w:szCs w:val="22"/>
          <w:rtl w:val="0"/>
        </w:rPr>
        <w:t xml:space="preserve"> business” in a responsible way (has – gets – takes) </w:t>
      </w:r>
      <w:r w:rsidDel="00000000" w:rsidR="00000000" w:rsidRPr="00000000">
        <w:rPr>
          <w:b w:val="1"/>
          <w:i w:val="1"/>
          <w:color w:val="0000ff"/>
          <w:sz w:val="22"/>
          <w:szCs w:val="22"/>
          <w:rtl w:val="0"/>
        </w:rPr>
        <w:t xml:space="preserve">has</w:t>
      </w:r>
      <w:r w:rsidDel="00000000" w:rsidR="00000000" w:rsidRPr="00000000">
        <w:rPr>
          <w:sz w:val="22"/>
          <w:szCs w:val="22"/>
          <w:rtl w:val="0"/>
        </w:rPr>
        <w:t xml:space="preserve"> positive social effects. We not (even – just – only) </w:t>
      </w:r>
      <w:r w:rsidDel="00000000" w:rsidR="00000000" w:rsidRPr="00000000">
        <w:rPr>
          <w:b w:val="1"/>
          <w:i w:val="1"/>
          <w:color w:val="0000ff"/>
          <w:sz w:val="22"/>
          <w:szCs w:val="22"/>
          <w:rtl w:val="0"/>
        </w:rPr>
        <w:t xml:space="preserve">only</w:t>
      </w:r>
      <w:r w:rsidDel="00000000" w:rsidR="00000000" w:rsidRPr="00000000">
        <w:rPr>
          <w:color w:val="0000ff"/>
          <w:sz w:val="22"/>
          <w:szCs w:val="22"/>
          <w:rtl w:val="0"/>
        </w:rPr>
        <w:t xml:space="preserve"> </w:t>
      </w:r>
      <w:r w:rsidDel="00000000" w:rsidR="00000000" w:rsidRPr="00000000">
        <w:rPr>
          <w:sz w:val="22"/>
          <w:szCs w:val="22"/>
          <w:rtl w:val="0"/>
        </w:rPr>
        <w:t xml:space="preserve">create wealth, we also share it. As (the – a – this) </w:t>
      </w:r>
      <w:r w:rsidDel="00000000" w:rsidR="00000000" w:rsidRPr="00000000">
        <w:rPr>
          <w:b w:val="1"/>
          <w:i w:val="1"/>
          <w:color w:val="0000ff"/>
          <w:sz w:val="22"/>
          <w:szCs w:val="22"/>
          <w:rtl w:val="0"/>
        </w:rPr>
        <w:t xml:space="preserve">a</w:t>
      </w:r>
      <w:r w:rsidDel="00000000" w:rsidR="00000000" w:rsidRPr="00000000">
        <w:rPr>
          <w:sz w:val="22"/>
          <w:szCs w:val="22"/>
          <w:rtl w:val="0"/>
        </w:rPr>
        <w:t xml:space="preserve"> global company, we play our part (on – for –</w:t>
      </w:r>
      <w:r w:rsidDel="00000000" w:rsidR="00000000" w:rsidRPr="00000000">
        <w:rPr>
          <w:sz w:val="22"/>
          <w:szCs w:val="22"/>
          <w:u w:val="single"/>
          <w:rtl w:val="0"/>
          <w:rPrChange w:author="Paola Morbelli" w:id="2" w:date="2021-03-05T15:31:47Z">
            <w:rPr>
              <w:sz w:val="22"/>
              <w:szCs w:val="22"/>
            </w:rPr>
          </w:rPrChange>
        </w:rPr>
        <w:t xml:space="preserve"> in</w:t>
      </w:r>
      <w:r w:rsidDel="00000000" w:rsidR="00000000" w:rsidRPr="00000000">
        <w:rPr>
          <w:sz w:val="22"/>
          <w:szCs w:val="22"/>
          <w:rtl w:val="0"/>
        </w:rPr>
        <w:t xml:space="preserve">) </w:t>
      </w:r>
      <w:r w:rsidDel="00000000" w:rsidR="00000000" w:rsidRPr="00000000">
        <w:rPr>
          <w:b w:val="1"/>
          <w:i w:val="1"/>
          <w:color w:val="0000ff"/>
          <w:sz w:val="22"/>
          <w:szCs w:val="22"/>
          <w:rtl w:val="0"/>
        </w:rPr>
        <w:t xml:space="preserve">on</w:t>
      </w:r>
      <w:r w:rsidDel="00000000" w:rsidR="00000000" w:rsidRPr="00000000">
        <w:rPr>
          <w:sz w:val="22"/>
          <w:szCs w:val="22"/>
          <w:rtl w:val="0"/>
        </w:rPr>
        <w:t xml:space="preserve"> addressing global social and environmental concerns such as health and hygiene, and water quality.</w:t>
      </w:r>
    </w:p>
    <w:p w:rsidR="00000000" w:rsidDel="00000000" w:rsidP="00000000" w:rsidRDefault="00000000" w:rsidRPr="00000000" w14:paraId="0000001F">
      <w:pPr>
        <w:jc w:val="both"/>
        <w:rPr>
          <w:sz w:val="22"/>
          <w:szCs w:val="22"/>
        </w:rPr>
      </w:pPr>
      <w:r w:rsidDel="00000000" w:rsidR="00000000" w:rsidRPr="00000000">
        <w:rPr>
          <w:sz w:val="22"/>
          <w:szCs w:val="22"/>
          <w:rtl w:val="0"/>
        </w:rPr>
        <w:t xml:space="preserve">However, we do not believe (there – it – what) </w:t>
      </w:r>
      <w:r w:rsidDel="00000000" w:rsidR="00000000" w:rsidRPr="00000000">
        <w:rPr>
          <w:b w:val="1"/>
          <w:i w:val="1"/>
          <w:color w:val="0000ff"/>
          <w:sz w:val="22"/>
          <w:szCs w:val="22"/>
          <w:rtl w:val="0"/>
        </w:rPr>
        <w:t xml:space="preserve">it</w:t>
      </w:r>
      <w:r w:rsidDel="00000000" w:rsidR="00000000" w:rsidRPr="00000000">
        <w:rPr>
          <w:sz w:val="22"/>
          <w:szCs w:val="22"/>
          <w:rtl w:val="0"/>
        </w:rPr>
        <w:t xml:space="preserve"> is practical to respond to these concerns purely </w:t>
      </w:r>
      <w:r w:rsidDel="00000000" w:rsidR="00000000" w:rsidRPr="00000000">
        <w:rPr>
          <w:sz w:val="22"/>
          <w:szCs w:val="22"/>
          <w:u w:val="single"/>
          <w:rtl w:val="0"/>
          <w:rPrChange w:author="Paola Morbelli" w:id="3" w:date="2021-03-05T15:32:13Z">
            <w:rPr>
              <w:sz w:val="22"/>
              <w:szCs w:val="22"/>
            </w:rPr>
          </w:rPrChange>
        </w:rPr>
        <w:t xml:space="preserve">(</w:t>
      </w:r>
      <w:r w:rsidDel="00000000" w:rsidR="00000000" w:rsidRPr="00000000">
        <w:rPr>
          <w:sz w:val="22"/>
          <w:szCs w:val="22"/>
          <w:u w:val="single"/>
          <w:rtl w:val="0"/>
          <w:rPrChange w:author="Paola Morbelli" w:id="3" w:date="2021-03-05T15:32:13Z">
            <w:rPr>
              <w:sz w:val="22"/>
              <w:szCs w:val="22"/>
            </w:rPr>
          </w:rPrChange>
        </w:rPr>
        <w:t xml:space="preserve">at</w:t>
      </w:r>
      <w:r w:rsidDel="00000000" w:rsidR="00000000" w:rsidRPr="00000000">
        <w:rPr>
          <w:sz w:val="22"/>
          <w:szCs w:val="22"/>
          <w:u w:val="single"/>
          <w:rtl w:val="0"/>
          <w:rPrChange w:author="Paola Morbelli" w:id="3" w:date="2021-03-05T15:32:13Z">
            <w:rPr>
              <w:sz w:val="22"/>
              <w:szCs w:val="22"/>
            </w:rPr>
          </w:rPrChange>
        </w:rPr>
        <w:t xml:space="preserve"> </w:t>
      </w:r>
      <w:r w:rsidDel="00000000" w:rsidR="00000000" w:rsidRPr="00000000">
        <w:rPr>
          <w:sz w:val="22"/>
          <w:szCs w:val="22"/>
          <w:rtl w:val="0"/>
        </w:rPr>
        <w:t xml:space="preserve">– with – of) </w:t>
      </w:r>
      <w:r w:rsidDel="00000000" w:rsidR="00000000" w:rsidRPr="00000000">
        <w:rPr>
          <w:b w:val="1"/>
          <w:i w:val="1"/>
          <w:color w:val="0000ff"/>
          <w:sz w:val="22"/>
          <w:szCs w:val="22"/>
          <w:rtl w:val="0"/>
        </w:rPr>
        <w:t xml:space="preserve">of</w:t>
      </w:r>
      <w:r w:rsidDel="00000000" w:rsidR="00000000" w:rsidRPr="00000000">
        <w:rPr>
          <w:sz w:val="22"/>
          <w:szCs w:val="22"/>
          <w:rtl w:val="0"/>
        </w:rPr>
        <w:t xml:space="preserve"> an international level. Nor do we believe that our company can make a difference (until – except – without) </w:t>
      </w:r>
      <w:r w:rsidDel="00000000" w:rsidR="00000000" w:rsidRPr="00000000">
        <w:rPr>
          <w:b w:val="1"/>
          <w:i w:val="1"/>
          <w:color w:val="0000ff"/>
          <w:sz w:val="22"/>
          <w:szCs w:val="22"/>
          <w:rtl w:val="0"/>
        </w:rPr>
        <w:t xml:space="preserve">without</w:t>
      </w:r>
      <w:r w:rsidDel="00000000" w:rsidR="00000000" w:rsidRPr="00000000">
        <w:rPr>
          <w:sz w:val="22"/>
          <w:szCs w:val="22"/>
          <w:rtl w:val="0"/>
        </w:rPr>
        <w:t xml:space="preserve"> working in a number of partnerships. That is (whether – why – where) </w:t>
      </w:r>
      <w:r w:rsidDel="00000000" w:rsidR="00000000" w:rsidRPr="00000000">
        <w:rPr>
          <w:b w:val="1"/>
          <w:i w:val="1"/>
          <w:color w:val="0000ff"/>
          <w:sz w:val="22"/>
          <w:szCs w:val="22"/>
          <w:rtl w:val="0"/>
        </w:rPr>
        <w:t xml:space="preserve">why</w:t>
      </w:r>
      <w:r w:rsidDel="00000000" w:rsidR="00000000" w:rsidRPr="00000000">
        <w:rPr>
          <w:sz w:val="22"/>
          <w:szCs w:val="22"/>
          <w:rtl w:val="0"/>
        </w:rPr>
        <w:t xml:space="preserve"> we work together with local agencies and governments.</w:t>
      </w:r>
    </w:p>
    <w:p w:rsidR="00000000" w:rsidDel="00000000" w:rsidP="00000000" w:rsidRDefault="00000000" w:rsidRPr="00000000" w14:paraId="00000020">
      <w:pPr>
        <w:jc w:val="both"/>
        <w:rPr>
          <w:sz w:val="22"/>
          <w:szCs w:val="22"/>
        </w:rPr>
      </w:pPr>
      <w:r w:rsidDel="00000000" w:rsidR="00000000" w:rsidRPr="00000000">
        <w:rPr>
          <w:sz w:val="22"/>
          <w:szCs w:val="22"/>
          <w:rtl w:val="0"/>
        </w:rPr>
        <w:tab/>
        <w:tab/>
        <w:tab/>
        <w:tab/>
        <w:tab/>
        <w:tab/>
        <w:tab/>
        <w:tab/>
        <w:tab/>
        <w:tab/>
        <w:tab/>
        <w:tab/>
      </w:r>
      <w:ins w:author="Paola Morbelli" w:id="4" w:date="2021-03-05T15:32:39Z">
        <w:r w:rsidDel="00000000" w:rsidR="00000000" w:rsidRPr="00000000">
          <w:rPr>
            <w:sz w:val="22"/>
            <w:szCs w:val="22"/>
            <w:rtl w:val="0"/>
          </w:rPr>
          <w:t xml:space="preserve">20</w:t>
        </w:r>
      </w:ins>
      <w:r w:rsidDel="00000000" w:rsidR="00000000" w:rsidRPr="00000000">
        <w:rPr>
          <w:sz w:val="22"/>
          <w:szCs w:val="22"/>
          <w:rtl w:val="0"/>
        </w:rPr>
        <w:t xml:space="preserve">… / 24</w:t>
      </w:r>
    </w:p>
    <w:p w:rsidR="00000000" w:rsidDel="00000000" w:rsidP="00000000" w:rsidRDefault="00000000" w:rsidRPr="00000000" w14:paraId="00000021">
      <w:pPr>
        <w:jc w:val="both"/>
        <w:rPr>
          <w:b w:val="1"/>
          <w:sz w:val="22"/>
          <w:szCs w:val="22"/>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Exercise  3  -  Writing test</w:t>
      </w:r>
    </w:p>
    <w:p w:rsidR="00000000" w:rsidDel="00000000" w:rsidP="00000000" w:rsidRDefault="00000000" w:rsidRPr="00000000" w14:paraId="00000023">
      <w:pPr>
        <w:jc w:val="both"/>
        <w:rPr/>
      </w:pPr>
      <w:r w:rsidDel="00000000" w:rsidR="00000000" w:rsidRPr="00000000">
        <w:rPr>
          <w:rtl w:val="0"/>
        </w:rPr>
        <w:t xml:space="preserve">Your company has decided to make a change to its working hours: Write an email of </w:t>
      </w:r>
      <w:r w:rsidDel="00000000" w:rsidR="00000000" w:rsidRPr="00000000">
        <w:rPr>
          <w:b w:val="1"/>
          <w:u w:val="single"/>
          <w:rtl w:val="0"/>
        </w:rPr>
        <w:t xml:space="preserve">30-40</w:t>
      </w:r>
      <w:r w:rsidDel="00000000" w:rsidR="00000000" w:rsidRPr="00000000">
        <w:rPr>
          <w:rtl w:val="0"/>
        </w:rPr>
        <w:t xml:space="preserve"> words to staff in your department:</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describing the change of working hours</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explaining the reason for this change</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saying when the working hours will change</w:t>
      </w:r>
    </w:p>
    <w:p w:rsidR="00000000" w:rsidDel="00000000" w:rsidP="00000000" w:rsidRDefault="00000000" w:rsidRPr="00000000" w14:paraId="00000027">
      <w:pPr>
        <w:jc w:val="both"/>
        <w:rPr/>
      </w:pPr>
      <w:r w:rsidDel="00000000" w:rsidR="00000000" w:rsidRPr="00000000">
        <w:rPr>
          <w:rtl w:val="0"/>
        </w:rPr>
        <w:t xml:space="preserve">Dear staff,</w:t>
      </w:r>
    </w:p>
    <w:p w:rsidR="00000000" w:rsidDel="00000000" w:rsidP="00000000" w:rsidRDefault="00000000" w:rsidRPr="00000000" w14:paraId="00000028">
      <w:pPr>
        <w:jc w:val="both"/>
        <w:rPr/>
      </w:pPr>
      <w:r w:rsidDel="00000000" w:rsidR="00000000" w:rsidRPr="00000000">
        <w:rPr>
          <w:rtl w:val="0"/>
        </w:rPr>
        <w:t xml:space="preserve">I am writing to inform you about a change of working hours. I am pleased to say that our company </w:t>
      </w:r>
      <w:ins w:author="Paola Morbelli" w:id="5" w:date="2021-03-05T15:34:07Z">
        <w:r w:rsidDel="00000000" w:rsidR="00000000" w:rsidRPr="00000000">
          <w:rPr>
            <w:rtl w:val="0"/>
          </w:rPr>
          <w:t xml:space="preserve">has done </w:t>
        </w:r>
      </w:ins>
      <w:del w:author="Paola Morbelli" w:id="5" w:date="2021-03-05T15:34:07Z">
        <w:r w:rsidDel="00000000" w:rsidR="00000000" w:rsidRPr="00000000">
          <w:rPr>
            <w:rtl w:val="0"/>
          </w:rPr>
          <w:delText xml:space="preserve">is doing</w:delText>
        </w:r>
      </w:del>
      <w:r w:rsidDel="00000000" w:rsidR="00000000" w:rsidRPr="00000000">
        <w:rPr>
          <w:rtl w:val="0"/>
        </w:rPr>
        <w:t xml:space="preserve"> really well in the last few months and in order to sustain this growth, we need to increase the working hours of our establishment. After a few discussions with our sales manager we decided to split the working day in two working shifts: the first one starting from 6 am to 2.30 pm with 30 minutes of lunch break and the second one starting from 12.30 am to 9 pm. With this change we will also need to recruit more qualified personnel in order to meet our goals. These changes will be effective starting from next week. We look forward to hear</w:t>
      </w:r>
      <w:ins w:author="Paola Morbelli" w:id="6" w:date="2021-03-05T15:33:49Z">
        <w:r w:rsidDel="00000000" w:rsidR="00000000" w:rsidRPr="00000000">
          <w:rPr>
            <w:rtl w:val="0"/>
          </w:rPr>
          <w:t xml:space="preserve">ing </w:t>
        </w:r>
      </w:ins>
      <w:r w:rsidDel="00000000" w:rsidR="00000000" w:rsidRPr="00000000">
        <w:rPr>
          <w:rtl w:val="0"/>
        </w:rPr>
        <w:t xml:space="preserve"> your opinions.</w:t>
      </w:r>
    </w:p>
    <w:p w:rsidR="00000000" w:rsidDel="00000000" w:rsidP="00000000" w:rsidRDefault="00000000" w:rsidRPr="00000000" w14:paraId="00000029">
      <w:pPr>
        <w:jc w:val="both"/>
        <w:rPr/>
      </w:pPr>
      <w:r w:rsidDel="00000000" w:rsidR="00000000" w:rsidRPr="00000000">
        <w:rPr>
          <w:rtl w:val="0"/>
        </w:rPr>
        <w:t xml:space="preserve">Kind regards</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ab/>
        <w:tab/>
        <w:tab/>
        <w:tab/>
        <w:tab/>
      </w:r>
      <w:r w:rsidDel="00000000" w:rsidR="00000000" w:rsidRPr="00000000">
        <w:rPr>
          <w:b w:val="1"/>
          <w:rtl w:val="0"/>
        </w:rPr>
        <w:tab/>
        <w:tab/>
        <w:tab/>
        <w:tab/>
        <w:tab/>
        <w:tab/>
        <w:tab/>
      </w:r>
      <w:ins w:author="Paola Morbelli" w:id="7" w:date="2021-03-05T15:35:44Z">
        <w:r w:rsidDel="00000000" w:rsidR="00000000" w:rsidRPr="00000000">
          <w:rPr>
            <w:b w:val="1"/>
            <w:rtl w:val="0"/>
          </w:rPr>
          <w:t xml:space="preserve">11</w:t>
        </w:r>
      </w:ins>
      <w:r w:rsidDel="00000000" w:rsidR="00000000" w:rsidRPr="00000000">
        <w:rPr>
          <w:rtl w:val="0"/>
        </w:rPr>
        <w:t xml:space="preserve">… / 12 </w:t>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Exercise 4</w:t>
      </w:r>
    </w:p>
    <w:p w:rsidR="00000000" w:rsidDel="00000000" w:rsidP="00000000" w:rsidRDefault="00000000" w:rsidRPr="00000000" w14:paraId="0000002D">
      <w:pPr>
        <w:rPr>
          <w:b w:val="1"/>
          <w:u w:val="single"/>
        </w:rPr>
      </w:pPr>
      <w:r w:rsidDel="00000000" w:rsidR="00000000" w:rsidRPr="00000000">
        <w:rPr>
          <w:b w:val="1"/>
          <w:u w:val="single"/>
          <w:rtl w:val="0"/>
        </w:rPr>
        <w:t xml:space="preserve">Reading and comprehension test</w:t>
      </w:r>
    </w:p>
    <w:p w:rsidR="00000000" w:rsidDel="00000000" w:rsidP="00000000" w:rsidRDefault="00000000" w:rsidRPr="00000000" w14:paraId="0000002E">
      <w:pPr>
        <w:spacing w:line="400" w:lineRule="auto"/>
        <w:jc w:val="both"/>
        <w:rPr>
          <w:b w:val="1"/>
          <w:u w:val="single"/>
        </w:rPr>
      </w:pPr>
      <w:r w:rsidDel="00000000" w:rsidR="00000000" w:rsidRPr="00000000">
        <w:rPr>
          <w:u w:val="single"/>
          <w:rtl w:val="0"/>
        </w:rPr>
        <w:t xml:space="preserve">Read the text and choose if the following sentences are </w:t>
      </w:r>
      <w:r w:rsidDel="00000000" w:rsidR="00000000" w:rsidRPr="00000000">
        <w:rPr>
          <w:b w:val="1"/>
          <w:u w:val="single"/>
          <w:rtl w:val="0"/>
        </w:rPr>
        <w:t xml:space="preserve">Right, Wrong, or Doesn’t say.</w:t>
      </w:r>
    </w:p>
    <w:p w:rsidR="00000000" w:rsidDel="00000000" w:rsidP="00000000" w:rsidRDefault="00000000" w:rsidRPr="00000000" w14:paraId="0000002F">
      <w:pPr>
        <w:spacing w:line="400" w:lineRule="auto"/>
        <w:jc w:val="both"/>
        <w:rPr>
          <w:b w:val="1"/>
        </w:rPr>
      </w:pPr>
      <w:r w:rsidDel="00000000" w:rsidR="00000000" w:rsidRPr="00000000">
        <w:rPr>
          <w:b w:val="1"/>
          <w:rtl w:val="0"/>
        </w:rPr>
        <w:t xml:space="preserve">Good news from an insurance company</w:t>
      </w:r>
    </w:p>
    <w:p w:rsidR="00000000" w:rsidDel="00000000" w:rsidP="00000000" w:rsidRDefault="00000000" w:rsidRPr="00000000" w14:paraId="00000030">
      <w:pPr>
        <w:spacing w:line="400" w:lineRule="auto"/>
        <w:jc w:val="both"/>
        <w:rPr/>
      </w:pPr>
      <w:r w:rsidDel="00000000" w:rsidR="00000000" w:rsidRPr="00000000">
        <w:rPr>
          <w:rtl w:val="0"/>
        </w:rPr>
        <w:t xml:space="preserve">For the fifth year in a row, the Loyalty Insurance Company has cut the cost of its house insurance. More than a million people with homes insured by the company will benefit from decreases of between two and four per cent on the amount they will have to pay this year. This move goes against the market trend, with other insurers increasing rates by an average one per cent.</w:t>
      </w:r>
    </w:p>
    <w:p w:rsidR="00000000" w:rsidDel="00000000" w:rsidP="00000000" w:rsidRDefault="00000000" w:rsidRPr="00000000" w14:paraId="00000031">
      <w:pPr>
        <w:spacing w:line="400" w:lineRule="auto"/>
        <w:jc w:val="both"/>
        <w:rPr/>
      </w:pPr>
      <w:r w:rsidDel="00000000" w:rsidR="00000000" w:rsidRPr="00000000">
        <w:rPr>
          <w:rtl w:val="0"/>
        </w:rPr>
        <w:t xml:space="preserve">“The level of claims has been lower than usual over this period, allowing us to make these welcome reductions, “says Malcolm Broad, Loyalty’s General Manager.</w:t>
      </w:r>
    </w:p>
    <w:p w:rsidR="00000000" w:rsidDel="00000000" w:rsidP="00000000" w:rsidRDefault="00000000" w:rsidRPr="00000000" w14:paraId="00000032">
      <w:pPr>
        <w:spacing w:line="400" w:lineRule="auto"/>
        <w:jc w:val="both"/>
        <w:rPr/>
      </w:pPr>
      <w:r w:rsidDel="00000000" w:rsidR="00000000" w:rsidRPr="00000000">
        <w:rPr>
          <w:rtl w:val="0"/>
        </w:rPr>
        <w:t xml:space="preserve">Although the cost of insuring a car with Loyalty has increased by six per cent this year, it is still the smallest rise in the insurance industry; most other companies’ rates are, on average, ten per cent higher than they were last year.</w:t>
      </w:r>
    </w:p>
    <w:p w:rsidR="00000000" w:rsidDel="00000000" w:rsidP="00000000" w:rsidRDefault="00000000" w:rsidRPr="00000000" w14:paraId="00000033">
      <w:pPr>
        <w:spacing w:line="400" w:lineRule="auto"/>
        <w:jc w:val="both"/>
        <w:rPr/>
      </w:pPr>
      <w:r w:rsidDel="00000000" w:rsidR="00000000" w:rsidRPr="00000000">
        <w:rPr>
          <w:rtl w:val="0"/>
        </w:rPr>
        <w:t xml:space="preserve">“The company has always believed in passing on any improvement in its financial position to its customers, “ says Mr Broad. “Without doubt, this has led to a continual expansion of our business over the past few years.”  </w:t>
      </w:r>
    </w:p>
    <w:p w:rsidR="00000000" w:rsidDel="00000000" w:rsidP="00000000" w:rsidRDefault="00000000" w:rsidRPr="00000000" w14:paraId="00000034">
      <w:pPr>
        <w:spacing w:line="400" w:lineRule="auto"/>
        <w:ind w:left="717" w:firstLine="348"/>
        <w:jc w:val="both"/>
        <w:rPr/>
      </w:pPr>
      <w:r w:rsidDel="00000000" w:rsidR="00000000" w:rsidRPr="00000000">
        <w:rPr>
          <w:rtl w:val="0"/>
        </w:rPr>
        <w:t xml:space="preserve">1</w:t>
        <w:tab/>
        <w:t xml:space="preserve">This is the first year that Loyalty customers are paying less for their house insurance. B</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065" w:right="0" w:firstLine="350.99999999999994"/>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Right</w:t>
        <w:tab/>
        <w:tab/>
      </w: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B</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ab/>
        <w:t xml:space="preserve">Wrong</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Doesn’t say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06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tab/>
        <w:t xml:space="preserve">Insuring a house with Loyalty will be at least four per cent cheaper than last year B</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065" w:right="0" w:firstLine="350.99999999999994"/>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Right</w:t>
        <w:tab/>
        <w:tab/>
      </w: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B</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ab/>
        <w:t xml:space="preserve">Wrong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Doesn’t say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06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tab/>
        <w:t xml:space="preserve">Loyalty is performing in a different way from other insurance companies 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065" w:right="0" w:firstLine="350.99999999999994"/>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A</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ab/>
        <w:t xml:space="preserve">Right</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Wrong</w:t>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Doesn’t say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06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tab/>
        <w:t xml:space="preserve">This year, Loyalty has had the lowest number of claims ever recorded C</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065" w:right="0" w:firstLine="350.99999999999994"/>
        <w:jc w:val="both"/>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Right</w:t>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Wrong</w:t>
        <w:tab/>
        <w:tab/>
      </w: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C</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ab/>
        <w:t xml:space="preserve">Doesn’t say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06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tab/>
        <w:t xml:space="preserve">Loyalty’s car insurance is currently the cheapest available C</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065" w:right="0" w:firstLine="350.99999999999994"/>
        <w:jc w:val="both"/>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Right</w:t>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Wrong</w:t>
        <w:tab/>
        <w:tab/>
      </w: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C</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ab/>
        <w:t xml:space="preserve">Doesn’t say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06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tab/>
        <w:t xml:space="preserve">It is Loyalty policy to share its success with its customers 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065" w:right="0" w:firstLine="350.99999999999994"/>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A</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ab/>
        <w:t xml:space="preserve">Right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Wrong</w:t>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Doesn’t say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06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tab/>
        <w:t xml:space="preserve">Malcolm Broad says that Loyalty’s business started to grow last year B</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065" w:right="0" w:firstLine="350.99999999999994"/>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Right</w:t>
        <w:tab/>
        <w:tab/>
      </w: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B</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ab/>
        <w:t xml:space="preserve">Wrong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Doesn’t say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06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ab/>
        <w:tab/>
        <w:tab/>
        <w:tab/>
        <w:tab/>
        <w:tab/>
        <w:tab/>
        <w:tab/>
        <w:tab/>
      </w:r>
      <w:ins w:author="Paola Morbelli" w:id="8" w:date="2021-03-05T15:36:13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r>
      </w:in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14</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400" w:lineRule="auto"/>
        <w:ind w:left="1065"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3"/>
        <w:shd w:fill="ffffff" w:val="clear"/>
        <w:jc w:val="both"/>
        <w:rPr>
          <w:color w:val="000000"/>
          <w:sz w:val="24"/>
          <w:szCs w:val="24"/>
          <w:u w:val="single"/>
        </w:rPr>
      </w:pPr>
      <w:r w:rsidDel="00000000" w:rsidR="00000000" w:rsidRPr="00000000">
        <w:rPr>
          <w:rtl w:val="0"/>
        </w:rPr>
      </w:r>
    </w:p>
    <w:p w:rsidR="00000000" w:rsidDel="00000000" w:rsidP="00000000" w:rsidRDefault="00000000" w:rsidRPr="00000000" w14:paraId="00000045">
      <w:pPr>
        <w:spacing w:after="200" w:line="200" w:lineRule="auto"/>
        <w:jc w:val="both"/>
        <w:rPr>
          <w:b w:val="1"/>
        </w:rPr>
      </w:pPr>
      <w:r w:rsidDel="00000000" w:rsidR="00000000" w:rsidRPr="00000000">
        <w:rPr>
          <w:b w:val="1"/>
          <w:rtl w:val="0"/>
        </w:rPr>
        <w:t xml:space="preserve">Exercise 5</w:t>
      </w:r>
    </w:p>
    <w:p w:rsidR="00000000" w:rsidDel="00000000" w:rsidP="00000000" w:rsidRDefault="00000000" w:rsidRPr="00000000" w14:paraId="00000046">
      <w:pPr>
        <w:spacing w:after="200" w:line="200" w:lineRule="auto"/>
        <w:jc w:val="both"/>
        <w:rPr>
          <w:b w:val="1"/>
        </w:rPr>
      </w:pPr>
      <w:r w:rsidDel="00000000" w:rsidR="00000000" w:rsidRPr="00000000">
        <w:rPr>
          <w:b w:val="1"/>
          <w:rtl w:val="0"/>
        </w:rPr>
        <w:t xml:space="preserve">Read the conversation below, fill the gaps with the right questions.</w:t>
      </w:r>
    </w:p>
    <w:p w:rsidR="00000000" w:rsidDel="00000000" w:rsidP="00000000" w:rsidRDefault="00000000" w:rsidRPr="00000000" w14:paraId="00000047">
      <w:pPr>
        <w:spacing w:after="200" w:line="200" w:lineRule="auto"/>
        <w:jc w:val="both"/>
        <w:rPr/>
      </w:pPr>
      <w:r w:rsidDel="00000000" w:rsidR="00000000" w:rsidRPr="00000000">
        <w:rPr>
          <w:rtl w:val="0"/>
        </w:rPr>
        <w:t xml:space="preserve">JENNY: Paul, have you got a minute?</w:t>
      </w:r>
    </w:p>
    <w:p w:rsidR="00000000" w:rsidDel="00000000" w:rsidP="00000000" w:rsidRDefault="00000000" w:rsidRPr="00000000" w14:paraId="00000048">
      <w:pPr>
        <w:spacing w:after="200" w:line="200" w:lineRule="auto"/>
        <w:jc w:val="both"/>
        <w:rPr/>
      </w:pPr>
      <w:r w:rsidDel="00000000" w:rsidR="00000000" w:rsidRPr="00000000">
        <w:rPr>
          <w:rtl w:val="0"/>
        </w:rPr>
        <w:t xml:space="preserve">PAUL: Yeah, sure.</w:t>
      </w:r>
    </w:p>
    <w:p w:rsidR="00000000" w:rsidDel="00000000" w:rsidP="00000000" w:rsidRDefault="00000000" w:rsidRPr="00000000" w14:paraId="00000049">
      <w:pPr>
        <w:spacing w:after="200" w:line="200" w:lineRule="auto"/>
        <w:jc w:val="both"/>
        <w:rPr/>
      </w:pPr>
      <w:r w:rsidDel="00000000" w:rsidR="00000000" w:rsidRPr="00000000">
        <w:rPr>
          <w:rtl w:val="0"/>
        </w:rPr>
        <w:t xml:space="preserve">J: _1___ We really need to check that everything is still on target.</w:t>
      </w:r>
    </w:p>
    <w:p w:rsidR="00000000" w:rsidDel="00000000" w:rsidP="00000000" w:rsidRDefault="00000000" w:rsidRPr="00000000" w14:paraId="0000004A">
      <w:pPr>
        <w:spacing w:after="200" w:line="200" w:lineRule="auto"/>
        <w:jc w:val="both"/>
        <w:rPr/>
      </w:pPr>
      <w:r w:rsidDel="00000000" w:rsidR="00000000" w:rsidRPr="00000000">
        <w:rPr>
          <w:rtl w:val="0"/>
        </w:rPr>
        <w:t xml:space="preserve">P: Sorry, that’s not going to be possible. I’m in Frankfurt for three days and then I was going to take a couple of days’ leave.</w:t>
      </w:r>
    </w:p>
    <w:p w:rsidR="00000000" w:rsidDel="00000000" w:rsidP="00000000" w:rsidRDefault="00000000" w:rsidRPr="00000000" w14:paraId="0000004B">
      <w:pPr>
        <w:spacing w:after="200" w:line="200" w:lineRule="auto"/>
        <w:jc w:val="both"/>
        <w:rPr/>
      </w:pPr>
      <w:r w:rsidDel="00000000" w:rsidR="00000000" w:rsidRPr="00000000">
        <w:rPr>
          <w:rtl w:val="0"/>
        </w:rPr>
        <w:t xml:space="preserve">J: Oh, OK. _3_</w:t>
      </w:r>
    </w:p>
    <w:p w:rsidR="00000000" w:rsidDel="00000000" w:rsidP="00000000" w:rsidRDefault="00000000" w:rsidRPr="00000000" w14:paraId="0000004C">
      <w:pPr>
        <w:spacing w:after="200" w:line="200" w:lineRule="auto"/>
        <w:jc w:val="both"/>
        <w:rPr/>
      </w:pPr>
      <w:r w:rsidDel="00000000" w:rsidR="00000000" w:rsidRPr="00000000">
        <w:rPr>
          <w:rtl w:val="0"/>
        </w:rPr>
        <w:t xml:space="preserve">P: Yeah, OK. _5__</w:t>
      </w:r>
    </w:p>
    <w:p w:rsidR="00000000" w:rsidDel="00000000" w:rsidP="00000000" w:rsidRDefault="00000000" w:rsidRPr="00000000" w14:paraId="0000004D">
      <w:pPr>
        <w:spacing w:after="200" w:line="200" w:lineRule="auto"/>
        <w:jc w:val="both"/>
        <w:rPr/>
      </w:pPr>
      <w:r w:rsidDel="00000000" w:rsidR="00000000" w:rsidRPr="00000000">
        <w:rPr>
          <w:rtl w:val="0"/>
        </w:rPr>
        <w:t xml:space="preserve">J: Sorry, I’m out of the office on Monday.</w:t>
      </w:r>
    </w:p>
    <w:p w:rsidR="00000000" w:rsidDel="00000000" w:rsidP="00000000" w:rsidRDefault="00000000" w:rsidRPr="00000000" w14:paraId="0000004E">
      <w:pPr>
        <w:spacing w:after="200" w:line="200" w:lineRule="auto"/>
        <w:jc w:val="both"/>
        <w:rPr/>
      </w:pPr>
      <w:r w:rsidDel="00000000" w:rsidR="00000000" w:rsidRPr="00000000">
        <w:rPr>
          <w:rtl w:val="0"/>
        </w:rPr>
        <w:t xml:space="preserve">P: _7_, I’m free all day.</w:t>
      </w:r>
    </w:p>
    <w:p w:rsidR="00000000" w:rsidDel="00000000" w:rsidP="00000000" w:rsidRDefault="00000000" w:rsidRPr="00000000" w14:paraId="0000004F">
      <w:pPr>
        <w:spacing w:after="200" w:line="200" w:lineRule="auto"/>
        <w:jc w:val="both"/>
        <w:rPr/>
      </w:pPr>
      <w:r w:rsidDel="00000000" w:rsidR="00000000" w:rsidRPr="00000000">
        <w:rPr>
          <w:rtl w:val="0"/>
        </w:rPr>
        <w:t xml:space="preserve">J: Great. _6__</w:t>
      </w:r>
    </w:p>
    <w:p w:rsidR="00000000" w:rsidDel="00000000" w:rsidP="00000000" w:rsidRDefault="00000000" w:rsidRPr="00000000" w14:paraId="00000050">
      <w:pPr>
        <w:spacing w:after="200" w:line="200" w:lineRule="auto"/>
        <w:jc w:val="both"/>
        <w:rPr/>
      </w:pPr>
      <w:r w:rsidDel="00000000" w:rsidR="00000000" w:rsidRPr="00000000">
        <w:rPr>
          <w:rtl w:val="0"/>
        </w:rPr>
        <w:t xml:space="preserve">P: That’s fine. _4___</w:t>
      </w:r>
    </w:p>
    <w:p w:rsidR="00000000" w:rsidDel="00000000" w:rsidP="00000000" w:rsidRDefault="00000000" w:rsidRPr="00000000" w14:paraId="00000051">
      <w:pPr>
        <w:spacing w:after="200" w:line="200" w:lineRule="auto"/>
        <w:jc w:val="both"/>
        <w:rPr/>
      </w:pPr>
      <w:r w:rsidDel="00000000" w:rsidR="00000000" w:rsidRPr="00000000">
        <w:rPr>
          <w:rtl w:val="0"/>
        </w:rPr>
        <w:t xml:space="preserve">J: Yeah, that’s perfect. _2__</w:t>
      </w:r>
    </w:p>
    <w:p w:rsidR="00000000" w:rsidDel="00000000" w:rsidP="00000000" w:rsidRDefault="00000000" w:rsidRPr="00000000" w14:paraId="00000052">
      <w:pPr>
        <w:spacing w:after="200" w:line="200" w:lineRule="auto"/>
        <w:jc w:val="both"/>
        <w:rPr/>
      </w:pPr>
      <w:r w:rsidDel="00000000" w:rsidR="00000000" w:rsidRPr="00000000">
        <w:rPr>
          <w:rtl w:val="0"/>
        </w:rPr>
        <w:t xml:space="preserve">P: I think a couple of hours should be enough.</w:t>
      </w:r>
    </w:p>
    <w:p w:rsidR="00000000" w:rsidDel="00000000" w:rsidP="00000000" w:rsidRDefault="00000000" w:rsidRPr="00000000" w14:paraId="00000053">
      <w:pPr>
        <w:spacing w:after="200" w:line="200" w:lineRule="auto"/>
        <w:jc w:val="both"/>
        <w:rPr/>
      </w:pPr>
      <w:r w:rsidDel="00000000" w:rsidR="00000000" w:rsidRPr="00000000">
        <w:rPr>
          <w:rtl w:val="0"/>
        </w:rPr>
        <w:t xml:space="preserve">J: OK, sounds good. I’ll send you a formal invitation in a bit.</w:t>
      </w:r>
    </w:p>
    <w:p w:rsidR="00000000" w:rsidDel="00000000" w:rsidP="00000000" w:rsidRDefault="00000000" w:rsidRPr="00000000" w14:paraId="00000054">
      <w:pPr>
        <w:spacing w:after="200" w:line="200" w:lineRule="auto"/>
        <w:jc w:val="both"/>
        <w:rPr/>
      </w:pPr>
      <w:r w:rsidDel="00000000" w:rsidR="00000000" w:rsidRPr="00000000">
        <w:rPr>
          <w:rtl w:val="0"/>
        </w:rPr>
        <w:t xml:space="preserve">P: Thanks Jenny.</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00" w:lineRule="auto"/>
        <w:ind w:left="1065" w:right="0" w:hanging="70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Could we try to arrange a progress meeting sometime next week?</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00" w:lineRule="auto"/>
        <w:ind w:left="1065" w:right="0" w:hanging="70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long do you think we’ll need?</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00" w:lineRule="auto"/>
        <w:ind w:left="1065" w:right="0" w:hanging="70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about the following week then?</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00" w:lineRule="auto"/>
        <w:ind w:left="1065" w:right="0" w:hanging="70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Shall we meet here in the design office as usual?</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00" w:lineRule="auto"/>
        <w:ind w:left="1065" w:right="0" w:hanging="70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about Monday morning?</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00" w:lineRule="auto"/>
        <w:ind w:left="1065" w:right="0" w:hanging="70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about after lunch, say, two o’clock?</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00" w:lineRule="auto"/>
        <w:ind w:left="1065" w:right="0" w:hanging="70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Sometime on Tuesday then?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00" w:lineRule="auto"/>
        <w:ind w:left="7788" w:right="0" w:firstLine="0"/>
        <w:jc w:val="both"/>
        <w:rPr>
          <w:rFonts w:ascii="Calibri" w:cs="Calibri" w:eastAsia="Calibri" w:hAnsi="Calibri"/>
          <w:b w:val="0"/>
          <w:i w:val="0"/>
          <w:smallCaps w:val="0"/>
          <w:strike w:val="0"/>
          <w:color w:val="000000"/>
          <w:sz w:val="20"/>
          <w:szCs w:val="20"/>
          <w:u w:val="none"/>
          <w:shd w:fill="auto" w:val="clear"/>
          <w:vertAlign w:val="baseline"/>
        </w:rPr>
      </w:pPr>
      <w:ins w:author="Paola Morbelli" w:id="9" w:date="2021-03-05T15:36:31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r>
      </w:in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14</w:t>
      </w:r>
    </w:p>
    <w:p w:rsidR="00000000" w:rsidDel="00000000" w:rsidP="00000000" w:rsidRDefault="00000000" w:rsidRPr="00000000" w14:paraId="0000005D">
      <w:pPr>
        <w:pStyle w:val="Heading3"/>
        <w:shd w:fill="ffffff" w:val="clear"/>
        <w:jc w:val="both"/>
        <w:rPr>
          <w:color w:val="000000"/>
          <w:sz w:val="24"/>
          <w:szCs w:val="24"/>
          <w:u w:val="single"/>
        </w:rPr>
      </w:pPr>
      <w:r w:rsidDel="00000000" w:rsidR="00000000" w:rsidRPr="00000000">
        <w:rPr>
          <w:rtl w:val="0"/>
        </w:rPr>
      </w:r>
    </w:p>
    <w:p w:rsidR="00000000" w:rsidDel="00000000" w:rsidP="00000000" w:rsidRDefault="00000000" w:rsidRPr="00000000" w14:paraId="0000005E">
      <w:pPr>
        <w:pStyle w:val="Heading3"/>
        <w:shd w:fill="ffffff" w:val="clear"/>
        <w:jc w:val="both"/>
        <w:rPr>
          <w:color w:val="000000"/>
          <w:sz w:val="24"/>
          <w:szCs w:val="24"/>
        </w:rPr>
      </w:pPr>
      <w:r w:rsidDel="00000000" w:rsidR="00000000" w:rsidRPr="00000000">
        <w:rPr>
          <w:color w:val="000000"/>
          <w:sz w:val="24"/>
          <w:szCs w:val="24"/>
          <w:rtl w:val="0"/>
        </w:rPr>
        <w:t xml:space="preserve">Exercise  6   Listening and Comprehension </w:t>
      </w:r>
    </w:p>
    <w:p w:rsidR="00000000" w:rsidDel="00000000" w:rsidP="00000000" w:rsidRDefault="00000000" w:rsidRPr="00000000" w14:paraId="0000005F">
      <w:pPr>
        <w:rPr>
          <w:color w:val="000000"/>
        </w:rPr>
      </w:pPr>
      <w:r w:rsidDel="00000000" w:rsidR="00000000" w:rsidRPr="00000000">
        <w:rPr>
          <w:color w:val="000000"/>
          <w:rtl w:val="0"/>
        </w:rPr>
        <w:t xml:space="preserve">Listen to the job interview with James Drummond and choose the correct answer for each question.</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70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did James start working for a newspaper? </w:t>
      </w:r>
      <w:r w:rsidDel="00000000" w:rsidR="00000000" w:rsidRPr="00000000">
        <w:rPr>
          <w:rtl w:val="0"/>
        </w:rPr>
        <w:t xml:space="preserve">C (after he finished university, when he got the degree)</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06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tab/>
        <w:t xml:space="preserve">when he finished school</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06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tab/>
        <w:t xml:space="preserve">while he was still a student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1065"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C</w:t>
        <w:tab/>
        <w:t xml:space="preserve">after he left university </w:t>
      </w:r>
    </w:p>
    <w:p w:rsidR="00000000" w:rsidDel="00000000" w:rsidP="00000000" w:rsidRDefault="00000000" w:rsidRPr="00000000" w14:paraId="00000064">
      <w:pPr>
        <w:rPr/>
      </w:pPr>
      <w:r w:rsidDel="00000000" w:rsidR="00000000" w:rsidRPr="00000000">
        <w:rPr>
          <w:rtl w:val="0"/>
        </w:rPr>
        <w:t xml:space="preserve">2</w:t>
        <w:tab/>
        <w:t xml:space="preserve">James worked for a newspaper called…. A</w:t>
      </w:r>
    </w:p>
    <w:p w:rsidR="00000000" w:rsidDel="00000000" w:rsidP="00000000" w:rsidRDefault="00000000" w:rsidRPr="00000000" w14:paraId="00000065">
      <w:pPr>
        <w:rPr>
          <w:i w:val="1"/>
          <w:highlight w:val="yellow"/>
        </w:rPr>
      </w:pPr>
      <w:r w:rsidDel="00000000" w:rsidR="00000000" w:rsidRPr="00000000">
        <w:rPr>
          <w:rtl w:val="0"/>
        </w:rPr>
        <w:tab/>
      </w:r>
      <w:r w:rsidDel="00000000" w:rsidR="00000000" w:rsidRPr="00000000">
        <w:rPr>
          <w:highlight w:val="yellow"/>
          <w:rtl w:val="0"/>
        </w:rPr>
        <w:t xml:space="preserve">A</w:t>
        <w:tab/>
      </w:r>
      <w:r w:rsidDel="00000000" w:rsidR="00000000" w:rsidRPr="00000000">
        <w:rPr>
          <w:i w:val="1"/>
          <w:highlight w:val="yellow"/>
          <w:rtl w:val="0"/>
        </w:rPr>
        <w:t xml:space="preserve">Business today</w:t>
      </w:r>
    </w:p>
    <w:p w:rsidR="00000000" w:rsidDel="00000000" w:rsidP="00000000" w:rsidRDefault="00000000" w:rsidRPr="00000000" w14:paraId="00000066">
      <w:pPr>
        <w:rPr>
          <w:i w:val="1"/>
        </w:rPr>
      </w:pPr>
      <w:r w:rsidDel="00000000" w:rsidR="00000000" w:rsidRPr="00000000">
        <w:rPr>
          <w:i w:val="1"/>
          <w:rtl w:val="0"/>
        </w:rPr>
        <w:tab/>
      </w:r>
      <w:r w:rsidDel="00000000" w:rsidR="00000000" w:rsidRPr="00000000">
        <w:rPr>
          <w:rtl w:val="0"/>
        </w:rPr>
        <w:t xml:space="preserve">B</w:t>
        <w:tab/>
      </w:r>
      <w:r w:rsidDel="00000000" w:rsidR="00000000" w:rsidRPr="00000000">
        <w:rPr>
          <w:i w:val="1"/>
          <w:rtl w:val="0"/>
        </w:rPr>
        <w:t xml:space="preserve">Moscow Business </w:t>
      </w:r>
    </w:p>
    <w:p w:rsidR="00000000" w:rsidDel="00000000" w:rsidP="00000000" w:rsidRDefault="00000000" w:rsidRPr="00000000" w14:paraId="00000067">
      <w:pPr>
        <w:rPr>
          <w:i w:val="1"/>
        </w:rPr>
      </w:pPr>
      <w:r w:rsidDel="00000000" w:rsidR="00000000" w:rsidRPr="00000000">
        <w:rPr>
          <w:i w:val="1"/>
          <w:rtl w:val="0"/>
        </w:rPr>
        <w:tab/>
      </w:r>
      <w:r w:rsidDel="00000000" w:rsidR="00000000" w:rsidRPr="00000000">
        <w:rPr>
          <w:rtl w:val="0"/>
        </w:rPr>
        <w:t xml:space="preserve">C</w:t>
        <w:tab/>
      </w:r>
      <w:r w:rsidDel="00000000" w:rsidR="00000000" w:rsidRPr="00000000">
        <w:rPr>
          <w:i w:val="1"/>
          <w:rtl w:val="0"/>
        </w:rPr>
        <w:t xml:space="preserve">Business News</w:t>
      </w:r>
    </w:p>
    <w:p w:rsidR="00000000" w:rsidDel="00000000" w:rsidP="00000000" w:rsidRDefault="00000000" w:rsidRPr="00000000" w14:paraId="00000068">
      <w:pPr>
        <w:rPr/>
      </w:pPr>
      <w:r w:rsidDel="00000000" w:rsidR="00000000" w:rsidRPr="00000000">
        <w:rPr>
          <w:rtl w:val="0"/>
        </w:rPr>
        <w:t xml:space="preserve">3</w:t>
        <w:tab/>
        <w:t xml:space="preserve">Why did he go to the Czech Republic? B</w:t>
      </w:r>
    </w:p>
    <w:p w:rsidR="00000000" w:rsidDel="00000000" w:rsidP="00000000" w:rsidRDefault="00000000" w:rsidRPr="00000000" w14:paraId="00000069">
      <w:pPr>
        <w:rPr/>
      </w:pPr>
      <w:r w:rsidDel="00000000" w:rsidR="00000000" w:rsidRPr="00000000">
        <w:rPr>
          <w:rtl w:val="0"/>
        </w:rPr>
        <w:tab/>
        <w:t xml:space="preserve">A</w:t>
        <w:tab/>
        <w:t xml:space="preserve">he had a job there </w:t>
      </w:r>
    </w:p>
    <w:p w:rsidR="00000000" w:rsidDel="00000000" w:rsidP="00000000" w:rsidRDefault="00000000" w:rsidRPr="00000000" w14:paraId="0000006A">
      <w:pPr>
        <w:rPr>
          <w:highlight w:val="yellow"/>
        </w:rPr>
      </w:pPr>
      <w:r w:rsidDel="00000000" w:rsidR="00000000" w:rsidRPr="00000000">
        <w:rPr>
          <w:rtl w:val="0"/>
        </w:rPr>
        <w:tab/>
      </w:r>
      <w:r w:rsidDel="00000000" w:rsidR="00000000" w:rsidRPr="00000000">
        <w:rPr>
          <w:highlight w:val="yellow"/>
          <w:rtl w:val="0"/>
        </w:rPr>
        <w:t xml:space="preserve">B</w:t>
        <w:tab/>
        <w:t xml:space="preserve">for a holiday</w:t>
      </w:r>
    </w:p>
    <w:p w:rsidR="00000000" w:rsidDel="00000000" w:rsidP="00000000" w:rsidRDefault="00000000" w:rsidRPr="00000000" w14:paraId="0000006B">
      <w:pPr>
        <w:rPr/>
      </w:pPr>
      <w:r w:rsidDel="00000000" w:rsidR="00000000" w:rsidRPr="00000000">
        <w:rPr>
          <w:rtl w:val="0"/>
        </w:rPr>
        <w:tab/>
        <w:t xml:space="preserve">C</w:t>
        <w:tab/>
        <w:t xml:space="preserve">to see some friends</w:t>
      </w:r>
    </w:p>
    <w:p w:rsidR="00000000" w:rsidDel="00000000" w:rsidP="00000000" w:rsidRDefault="00000000" w:rsidRPr="00000000" w14:paraId="0000006C">
      <w:pPr>
        <w:rPr/>
      </w:pPr>
      <w:r w:rsidDel="00000000" w:rsidR="00000000" w:rsidRPr="00000000">
        <w:rPr>
          <w:rtl w:val="0"/>
        </w:rPr>
        <w:t xml:space="preserve">4</w:t>
        <w:tab/>
        <w:t xml:space="preserve">When James first arrived in Russia…. B</w:t>
      </w:r>
    </w:p>
    <w:p w:rsidR="00000000" w:rsidDel="00000000" w:rsidP="00000000" w:rsidRDefault="00000000" w:rsidRPr="00000000" w14:paraId="0000006D">
      <w:pPr>
        <w:rPr/>
      </w:pPr>
      <w:r w:rsidDel="00000000" w:rsidR="00000000" w:rsidRPr="00000000">
        <w:rPr>
          <w:rtl w:val="0"/>
        </w:rPr>
        <w:tab/>
        <w:t xml:space="preserve">A</w:t>
        <w:tab/>
        <w:t xml:space="preserve">he could speak Russian fluently</w:t>
      </w:r>
    </w:p>
    <w:p w:rsidR="00000000" w:rsidDel="00000000" w:rsidP="00000000" w:rsidRDefault="00000000" w:rsidRPr="00000000" w14:paraId="0000006E">
      <w:pPr>
        <w:rPr>
          <w:highlight w:val="yellow"/>
        </w:rPr>
      </w:pPr>
      <w:r w:rsidDel="00000000" w:rsidR="00000000" w:rsidRPr="00000000">
        <w:rPr>
          <w:rtl w:val="0"/>
        </w:rPr>
        <w:tab/>
      </w:r>
      <w:r w:rsidDel="00000000" w:rsidR="00000000" w:rsidRPr="00000000">
        <w:rPr>
          <w:highlight w:val="yellow"/>
          <w:rtl w:val="0"/>
        </w:rPr>
        <w:t xml:space="preserve">B</w:t>
        <w:tab/>
        <w:t xml:space="preserve">he didn’t know any Russian</w:t>
      </w:r>
    </w:p>
    <w:p w:rsidR="00000000" w:rsidDel="00000000" w:rsidP="00000000" w:rsidRDefault="00000000" w:rsidRPr="00000000" w14:paraId="0000006F">
      <w:pPr>
        <w:rPr/>
      </w:pPr>
      <w:r w:rsidDel="00000000" w:rsidR="00000000" w:rsidRPr="00000000">
        <w:rPr>
          <w:rtl w:val="0"/>
        </w:rPr>
        <w:tab/>
        <w:t xml:space="preserve">C</w:t>
        <w:tab/>
        <w:t xml:space="preserve">he could speak Russian quite well</w:t>
      </w:r>
    </w:p>
    <w:p w:rsidR="00000000" w:rsidDel="00000000" w:rsidP="00000000" w:rsidRDefault="00000000" w:rsidRPr="00000000" w14:paraId="00000070">
      <w:pPr>
        <w:rPr/>
      </w:pPr>
      <w:r w:rsidDel="00000000" w:rsidR="00000000" w:rsidRPr="00000000">
        <w:rPr>
          <w:rtl w:val="0"/>
        </w:rPr>
        <w:t xml:space="preserve">5</w:t>
        <w:tab/>
        <w:t xml:space="preserve">What does James say about travelling for work? C</w:t>
      </w:r>
    </w:p>
    <w:p w:rsidR="00000000" w:rsidDel="00000000" w:rsidP="00000000" w:rsidRDefault="00000000" w:rsidRPr="00000000" w14:paraId="00000071">
      <w:pPr>
        <w:rPr/>
      </w:pPr>
      <w:r w:rsidDel="00000000" w:rsidR="00000000" w:rsidRPr="00000000">
        <w:rPr>
          <w:rtl w:val="0"/>
        </w:rPr>
        <w:tab/>
        <w:t xml:space="preserve">A</w:t>
        <w:tab/>
        <w:t xml:space="preserve">he travelled a lot in his last job</w:t>
      </w:r>
    </w:p>
    <w:p w:rsidR="00000000" w:rsidDel="00000000" w:rsidP="00000000" w:rsidRDefault="00000000" w:rsidRPr="00000000" w14:paraId="00000072">
      <w:pPr>
        <w:rPr/>
      </w:pPr>
      <w:r w:rsidDel="00000000" w:rsidR="00000000" w:rsidRPr="00000000">
        <w:rPr>
          <w:rtl w:val="0"/>
        </w:rPr>
        <w:tab/>
        <w:t xml:space="preserve">B</w:t>
        <w:tab/>
        <w:t xml:space="preserve">he wants to go back to Russia</w:t>
      </w:r>
    </w:p>
    <w:p w:rsidR="00000000" w:rsidDel="00000000" w:rsidP="00000000" w:rsidRDefault="00000000" w:rsidRPr="00000000" w14:paraId="00000073">
      <w:pPr>
        <w:rPr>
          <w:highlight w:val="yellow"/>
        </w:rPr>
      </w:pPr>
      <w:r w:rsidDel="00000000" w:rsidR="00000000" w:rsidRPr="00000000">
        <w:rPr>
          <w:rtl w:val="0"/>
        </w:rPr>
        <w:tab/>
      </w:r>
      <w:r w:rsidDel="00000000" w:rsidR="00000000" w:rsidRPr="00000000">
        <w:rPr>
          <w:highlight w:val="yellow"/>
          <w:rtl w:val="0"/>
        </w:rPr>
        <w:t xml:space="preserve">C</w:t>
        <w:tab/>
        <w:t xml:space="preserve">he wants to travel in the future</w:t>
      </w:r>
    </w:p>
    <w:p w:rsidR="00000000" w:rsidDel="00000000" w:rsidP="00000000" w:rsidRDefault="00000000" w:rsidRPr="00000000" w14:paraId="00000074">
      <w:pPr>
        <w:rPr/>
      </w:pPr>
      <w:r w:rsidDel="00000000" w:rsidR="00000000" w:rsidRPr="00000000">
        <w:rPr>
          <w:rtl w:val="0"/>
        </w:rPr>
        <w:t xml:space="preserve">6</w:t>
        <w:tab/>
        <w:t xml:space="preserve">James thinks it is important for a journalist to… C</w:t>
      </w:r>
    </w:p>
    <w:p w:rsidR="00000000" w:rsidDel="00000000" w:rsidP="00000000" w:rsidRDefault="00000000" w:rsidRPr="00000000" w14:paraId="00000075">
      <w:pPr>
        <w:rPr/>
      </w:pPr>
      <w:r w:rsidDel="00000000" w:rsidR="00000000" w:rsidRPr="00000000">
        <w:rPr>
          <w:rtl w:val="0"/>
        </w:rPr>
        <w:tab/>
        <w:t xml:space="preserve">A</w:t>
        <w:tab/>
        <w:t xml:space="preserve">speak a lot of foreign languages</w:t>
      </w:r>
    </w:p>
    <w:p w:rsidR="00000000" w:rsidDel="00000000" w:rsidP="00000000" w:rsidRDefault="00000000" w:rsidRPr="00000000" w14:paraId="00000076">
      <w:pPr>
        <w:rPr/>
      </w:pPr>
      <w:r w:rsidDel="00000000" w:rsidR="00000000" w:rsidRPr="00000000">
        <w:rPr>
          <w:rtl w:val="0"/>
        </w:rPr>
        <w:tab/>
        <w:t xml:space="preserve">B</w:t>
        <w:tab/>
        <w:t xml:space="preserve">be friendly and aggressive</w:t>
      </w:r>
    </w:p>
    <w:p w:rsidR="00000000" w:rsidDel="00000000" w:rsidP="00000000" w:rsidRDefault="00000000" w:rsidRPr="00000000" w14:paraId="00000077">
      <w:pPr>
        <w:rPr>
          <w:highlight w:val="yellow"/>
        </w:rPr>
      </w:pPr>
      <w:r w:rsidDel="00000000" w:rsidR="00000000" w:rsidRPr="00000000">
        <w:rPr>
          <w:rtl w:val="0"/>
        </w:rPr>
        <w:tab/>
      </w:r>
      <w:r w:rsidDel="00000000" w:rsidR="00000000" w:rsidRPr="00000000">
        <w:rPr>
          <w:highlight w:val="yellow"/>
          <w:rtl w:val="0"/>
        </w:rPr>
        <w:t xml:space="preserve">C</w:t>
        <w:tab/>
        <w:t xml:space="preserve">be organized and friendly</w:t>
      </w:r>
    </w:p>
    <w:p w:rsidR="00000000" w:rsidDel="00000000" w:rsidP="00000000" w:rsidRDefault="00000000" w:rsidRPr="00000000" w14:paraId="00000078">
      <w:pPr>
        <w:rPr/>
      </w:pPr>
      <w:r w:rsidDel="00000000" w:rsidR="00000000" w:rsidRPr="00000000">
        <w:rPr>
          <w:rtl w:val="0"/>
        </w:rPr>
        <w:t xml:space="preserve">7</w:t>
        <w:tab/>
        <w:t xml:space="preserve">The interviewer says that the job includes… B</w:t>
      </w:r>
    </w:p>
    <w:p w:rsidR="00000000" w:rsidDel="00000000" w:rsidP="00000000" w:rsidRDefault="00000000" w:rsidRPr="00000000" w14:paraId="00000079">
      <w:pPr>
        <w:rPr/>
      </w:pPr>
      <w:r w:rsidDel="00000000" w:rsidR="00000000" w:rsidRPr="00000000">
        <w:rPr>
          <w:rtl w:val="0"/>
        </w:rPr>
        <w:tab/>
        <w:t xml:space="preserve">A</w:t>
        <w:tab/>
        <w:t xml:space="preserve">opportunities for promotion and long holidays</w:t>
      </w:r>
    </w:p>
    <w:p w:rsidR="00000000" w:rsidDel="00000000" w:rsidP="00000000" w:rsidRDefault="00000000" w:rsidRPr="00000000" w14:paraId="0000007A">
      <w:pPr>
        <w:rPr>
          <w:highlight w:val="yellow"/>
        </w:rPr>
      </w:pPr>
      <w:r w:rsidDel="00000000" w:rsidR="00000000" w:rsidRPr="00000000">
        <w:rPr>
          <w:rtl w:val="0"/>
        </w:rPr>
        <w:tab/>
      </w:r>
      <w:r w:rsidDel="00000000" w:rsidR="00000000" w:rsidRPr="00000000">
        <w:rPr>
          <w:highlight w:val="yellow"/>
          <w:rtl w:val="0"/>
        </w:rPr>
        <w:t xml:space="preserve">B</w:t>
        <w:tab/>
        <w:t xml:space="preserve">on-the-job training and flexible hours</w:t>
      </w:r>
    </w:p>
    <w:p w:rsidR="00000000" w:rsidDel="00000000" w:rsidP="00000000" w:rsidRDefault="00000000" w:rsidRPr="00000000" w14:paraId="0000007B">
      <w:pPr>
        <w:rPr/>
      </w:pPr>
      <w:r w:rsidDel="00000000" w:rsidR="00000000" w:rsidRPr="00000000">
        <w:rPr>
          <w:rtl w:val="0"/>
        </w:rPr>
        <w:tab/>
        <w:t xml:space="preserve">C</w:t>
        <w:tab/>
        <w:t xml:space="preserve">a good salary and on-the-job training </w:t>
      </w:r>
    </w:p>
    <w:p w:rsidR="00000000" w:rsidDel="00000000" w:rsidP="00000000" w:rsidRDefault="00000000" w:rsidRPr="00000000" w14:paraId="0000007C">
      <w:pPr>
        <w:rPr/>
      </w:pPr>
      <w:r w:rsidDel="00000000" w:rsidR="00000000" w:rsidRPr="00000000">
        <w:rPr>
          <w:rtl w:val="0"/>
        </w:rPr>
        <w:tab/>
        <w:tab/>
        <w:tab/>
        <w:tab/>
        <w:tab/>
        <w:tab/>
        <w:tab/>
        <w:tab/>
        <w:tab/>
        <w:tab/>
        <w:tab/>
        <w:tab/>
      </w:r>
      <w:ins w:author="Paola Morbelli" w:id="10" w:date="2021-03-05T15:37:10Z">
        <w:r w:rsidDel="00000000" w:rsidR="00000000" w:rsidRPr="00000000">
          <w:rPr>
            <w:rtl w:val="0"/>
          </w:rPr>
          <w:t xml:space="preserve">14</w:t>
        </w:r>
      </w:ins>
      <w:del w:author="Paola Morbelli" w:id="10" w:date="2021-03-05T15:37:10Z">
        <w:r w:rsidDel="00000000" w:rsidR="00000000" w:rsidRPr="00000000">
          <w:rPr>
            <w:rtl w:val="0"/>
          </w:rPr>
          <w:delText xml:space="preserve">…</w:delText>
        </w:r>
      </w:del>
      <w:r w:rsidDel="00000000" w:rsidR="00000000" w:rsidRPr="00000000">
        <w:rPr>
          <w:rtl w:val="0"/>
        </w:rPr>
        <w:t xml:space="preserve"> / 14</w:t>
      </w:r>
    </w:p>
    <w:p w:rsidR="00000000" w:rsidDel="00000000" w:rsidP="00000000" w:rsidRDefault="00000000" w:rsidRPr="00000000" w14:paraId="0000007D">
      <w:pPr>
        <w:rPr/>
      </w:pPr>
      <w:r w:rsidDel="00000000" w:rsidR="00000000" w:rsidRPr="00000000">
        <w:rPr>
          <w:rtl w:val="0"/>
        </w:rPr>
        <w:tab/>
        <w:tab/>
        <w:tab/>
        <w:tab/>
        <w:tab/>
        <w:tab/>
        <w:tab/>
        <w:tab/>
        <w:tab/>
        <w:tab/>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5" w:hanging="7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65" w:hanging="7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