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00" w:lineRule="auto"/>
        <w:jc w:val="both"/>
        <w:rPr>
          <w:b w:val="1"/>
        </w:rPr>
      </w:pPr>
      <w:r w:rsidDel="00000000" w:rsidR="00000000" w:rsidRPr="00000000">
        <w:rPr>
          <w:b w:val="1"/>
          <w:rtl w:val="0"/>
        </w:rPr>
        <w:t xml:space="preserve">ENGLISH FINAL TEST</w:t>
      </w:r>
    </w:p>
    <w:p w:rsidR="00000000" w:rsidDel="00000000" w:rsidP="00000000" w:rsidRDefault="00000000" w:rsidRPr="00000000" w14:paraId="00000002">
      <w:pPr>
        <w:spacing w:after="200" w:line="200" w:lineRule="auto"/>
        <w:jc w:val="both"/>
        <w:rPr>
          <w:b w:val="1"/>
        </w:rPr>
      </w:pPr>
      <w:r w:rsidDel="00000000" w:rsidR="00000000" w:rsidRPr="00000000">
        <w:rPr>
          <w:b w:val="1"/>
          <w:rtl w:val="0"/>
        </w:rPr>
        <w:t xml:space="preserve">NOME E COGNOME</w:t>
        <w:tab/>
        <w:tab/>
        <w:tab/>
        <w:tab/>
        <w:tab/>
        <w:tab/>
        <w:tab/>
        <w:tab/>
      </w:r>
      <w:ins w:author="Paola Morbelli" w:id="0" w:date="2021-03-19T17:03:30Z">
        <w:r w:rsidDel="00000000" w:rsidR="00000000" w:rsidRPr="00000000">
          <w:rPr>
            <w:b w:val="1"/>
            <w:rtl w:val="0"/>
          </w:rPr>
          <w:t xml:space="preserve">89</w:t>
        </w:r>
      </w:ins>
      <w:r w:rsidDel="00000000" w:rsidR="00000000" w:rsidRPr="00000000">
        <w:rPr>
          <w:b w:val="1"/>
          <w:rtl w:val="0"/>
        </w:rPr>
        <w:t xml:space="preserve">… / 100</w:t>
      </w:r>
    </w:p>
    <w:p w:rsidR="00000000" w:rsidDel="00000000" w:rsidP="00000000" w:rsidRDefault="00000000" w:rsidRPr="00000000" w14:paraId="00000003">
      <w:pPr>
        <w:spacing w:after="200" w:line="200" w:lineRule="auto"/>
        <w:jc w:val="both"/>
        <w:rPr>
          <w:b w:val="1"/>
        </w:rPr>
      </w:pPr>
      <w:r w:rsidDel="00000000" w:rsidR="00000000" w:rsidRPr="00000000">
        <w:rPr>
          <w:b w:val="1"/>
          <w:rtl w:val="0"/>
        </w:rPr>
        <w:t xml:space="preserve">Exercise 1</w:t>
      </w:r>
    </w:p>
    <w:p w:rsidR="00000000" w:rsidDel="00000000" w:rsidP="00000000" w:rsidRDefault="00000000" w:rsidRPr="00000000" w14:paraId="00000004">
      <w:pPr>
        <w:spacing w:after="200" w:line="200" w:lineRule="auto"/>
        <w:jc w:val="both"/>
        <w:rPr>
          <w:b w:val="1"/>
        </w:rPr>
      </w:pPr>
      <w:r w:rsidDel="00000000" w:rsidR="00000000" w:rsidRPr="00000000">
        <w:rPr>
          <w:b w:val="1"/>
          <w:rtl w:val="0"/>
        </w:rPr>
        <w:t xml:space="preserve">Match the pairs to make sentences about types of meetings.</w:t>
      </w:r>
    </w:p>
    <w:p w:rsidR="00000000" w:rsidDel="00000000" w:rsidP="00000000" w:rsidRDefault="00000000" w:rsidRPr="00000000" w14:paraId="00000005">
      <w:pPr>
        <w:spacing w:after="200" w:line="200" w:lineRule="auto"/>
        <w:jc w:val="both"/>
        <w:rPr/>
      </w:pPr>
      <w:r w:rsidDel="00000000" w:rsidR="00000000" w:rsidRPr="00000000">
        <w:rPr>
          <w:rtl w:val="0"/>
        </w:rPr>
        <w:t xml:space="preserve">1-g</w:t>
        <w:tab/>
        <w:t xml:space="preserve">I’m just calling about organizing</w:t>
        <w:tab/>
        <w:tab/>
        <w:tab/>
        <w:t xml:space="preserve">a</w:t>
        <w:tab/>
        <w:t xml:space="preserve">day on the new software.</w:t>
      </w:r>
    </w:p>
    <w:p w:rsidR="00000000" w:rsidDel="00000000" w:rsidP="00000000" w:rsidRDefault="00000000" w:rsidRPr="00000000" w14:paraId="00000006">
      <w:pPr>
        <w:spacing w:after="200" w:line="200" w:lineRule="auto"/>
        <w:jc w:val="both"/>
        <w:rPr/>
      </w:pPr>
      <w:r w:rsidDel="00000000" w:rsidR="00000000" w:rsidRPr="00000000">
        <w:rPr>
          <w:rtl w:val="0"/>
        </w:rPr>
        <w:t xml:space="preserve">2-e</w:t>
        <w:tab/>
        <w:t xml:space="preserve">Is it possible to discuss the new logo</w:t>
        <w:tab/>
        <w:tab/>
        <w:t xml:space="preserve">b</w:t>
        <w:tab/>
        <w:t xml:space="preserve">progress meeting.</w:t>
      </w:r>
    </w:p>
    <w:p w:rsidR="00000000" w:rsidDel="00000000" w:rsidP="00000000" w:rsidRDefault="00000000" w:rsidRPr="00000000" w14:paraId="00000007">
      <w:pPr>
        <w:spacing w:after="200" w:line="200" w:lineRule="auto"/>
        <w:jc w:val="both"/>
        <w:rPr/>
      </w:pPr>
      <w:r w:rsidDel="00000000" w:rsidR="00000000" w:rsidRPr="00000000">
        <w:rPr>
          <w:rtl w:val="0"/>
        </w:rPr>
        <w:t xml:space="preserve">3-b</w:t>
        <w:tab/>
        <w:t xml:space="preserve">I was ringing to try and fix up the next</w:t>
        <w:tab/>
        <w:tab/>
        <w:t xml:space="preserve">c</w:t>
        <w:tab/>
        <w:t xml:space="preserve">of the annual general meeting.</w:t>
      </w:r>
    </w:p>
    <w:p w:rsidR="00000000" w:rsidDel="00000000" w:rsidP="00000000" w:rsidRDefault="00000000" w:rsidRPr="00000000" w14:paraId="00000008">
      <w:pPr>
        <w:spacing w:after="200" w:line="200" w:lineRule="auto"/>
        <w:jc w:val="both"/>
        <w:rPr>
          <w:color w:val="0000ff"/>
        </w:rPr>
      </w:pPr>
      <w:r w:rsidDel="00000000" w:rsidR="00000000" w:rsidRPr="00000000">
        <w:rPr>
          <w:rtl w:val="0"/>
        </w:rPr>
        <w:t xml:space="preserve">4-f</w:t>
        <w:tab/>
        <w:t xml:space="preserve">I was thinking of setting up a meeting to</w:t>
        <w:tab/>
        <w:tab/>
      </w:r>
      <w:r w:rsidDel="00000000" w:rsidR="00000000" w:rsidRPr="00000000">
        <w:rPr>
          <w:color w:val="0000ff"/>
          <w:rtl w:val="0"/>
        </w:rPr>
        <w:t xml:space="preserve">d</w:t>
        <w:tab/>
        <w:t xml:space="preserve">annual appraisal?</w:t>
      </w:r>
    </w:p>
    <w:p w:rsidR="00000000" w:rsidDel="00000000" w:rsidP="00000000" w:rsidRDefault="00000000" w:rsidRPr="00000000" w14:paraId="00000009">
      <w:pPr>
        <w:spacing w:after="200" w:line="200" w:lineRule="auto"/>
        <w:jc w:val="both"/>
        <w:rPr>
          <w:color w:val="0000ff"/>
        </w:rPr>
      </w:pPr>
      <w:r w:rsidDel="00000000" w:rsidR="00000000" w:rsidRPr="00000000">
        <w:rPr>
          <w:rtl w:val="0"/>
        </w:rPr>
        <w:t xml:space="preserve">5-c</w:t>
        <w:tab/>
        <w:t xml:space="preserve">We need to decide on the date</w:t>
        <w:tab/>
        <w:tab/>
        <w:tab/>
      </w:r>
      <w:r w:rsidDel="00000000" w:rsidR="00000000" w:rsidRPr="00000000">
        <w:rPr>
          <w:color w:val="0000ff"/>
          <w:rtl w:val="0"/>
        </w:rPr>
        <w:t xml:space="preserve">e</w:t>
        <w:tab/>
        <w:t xml:space="preserve">at our next team meeting?</w:t>
      </w:r>
    </w:p>
    <w:p w:rsidR="00000000" w:rsidDel="00000000" w:rsidP="00000000" w:rsidRDefault="00000000" w:rsidRPr="00000000" w14:paraId="0000000A">
      <w:pPr>
        <w:spacing w:after="200" w:line="200" w:lineRule="auto"/>
        <w:jc w:val="both"/>
        <w:rPr/>
      </w:pPr>
      <w:r w:rsidDel="00000000" w:rsidR="00000000" w:rsidRPr="00000000">
        <w:rPr>
          <w:rtl w:val="0"/>
        </w:rPr>
        <w:t xml:space="preserve">6-d</w:t>
        <w:tab/>
        <w:t xml:space="preserve">Do you think we could fix a date for your</w:t>
        <w:tab/>
        <w:t xml:space="preserve">f</w:t>
        <w:tab/>
        <w:t xml:space="preserve">brainstorm ideas for the website.</w:t>
      </w:r>
    </w:p>
    <w:p w:rsidR="00000000" w:rsidDel="00000000" w:rsidP="00000000" w:rsidRDefault="00000000" w:rsidRPr="00000000" w14:paraId="0000000B">
      <w:pPr>
        <w:spacing w:after="200" w:line="200" w:lineRule="auto"/>
        <w:jc w:val="both"/>
        <w:rPr/>
      </w:pPr>
      <w:r w:rsidDel="00000000" w:rsidR="00000000" w:rsidRPr="00000000">
        <w:rPr>
          <w:rtl w:val="0"/>
        </w:rPr>
        <w:t xml:space="preserve">7-a</w:t>
        <w:tab/>
        <w:t xml:space="preserve">I’d like to organize a training</w:t>
        <w:tab/>
        <w:tab/>
        <w:tab/>
        <w:t xml:space="preserve">g</w:t>
        <w:tab/>
        <w:t xml:space="preserve">a videoconference.</w:t>
      </w:r>
    </w:p>
    <w:p w:rsidR="00000000" w:rsidDel="00000000" w:rsidP="00000000" w:rsidRDefault="00000000" w:rsidRPr="00000000" w14:paraId="0000000C">
      <w:pPr>
        <w:spacing w:after="200" w:line="200" w:lineRule="auto"/>
        <w:jc w:val="both"/>
        <w:rPr/>
      </w:pPr>
      <w:r w:rsidDel="00000000" w:rsidR="00000000" w:rsidRPr="00000000">
        <w:rPr>
          <w:rtl w:val="0"/>
        </w:rPr>
        <w:tab/>
        <w:tab/>
        <w:tab/>
        <w:tab/>
        <w:tab/>
        <w:tab/>
        <w:tab/>
        <w:tab/>
        <w:tab/>
        <w:tab/>
        <w:tab/>
      </w:r>
      <w:ins w:author="Paola Morbelli" w:id="1" w:date="2021-03-19T16:54:30Z">
        <w:r w:rsidDel="00000000" w:rsidR="00000000" w:rsidRPr="00000000">
          <w:rPr>
            <w:rtl w:val="0"/>
          </w:rPr>
          <w:t xml:space="preserve">14</w:t>
        </w:r>
      </w:ins>
      <w:r w:rsidDel="00000000" w:rsidR="00000000" w:rsidRPr="00000000">
        <w:rPr>
          <w:rtl w:val="0"/>
        </w:rPr>
        <w:t xml:space="preserve">… / 14</w:t>
      </w:r>
    </w:p>
    <w:p w:rsidR="00000000" w:rsidDel="00000000" w:rsidP="00000000" w:rsidRDefault="00000000" w:rsidRPr="00000000" w14:paraId="0000000D">
      <w:pPr>
        <w:spacing w:after="200" w:line="200" w:lineRule="auto"/>
        <w:jc w:val="both"/>
        <w:rPr>
          <w:b w:val="1"/>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Exercise 2</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Put the sentences into the correct order to make two conversations about arranging meetings. The first line is done for you in each one.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 1</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No problem. What date do you have in mind? __</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OK. I look forward to meeting you on the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ten. __6__</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Fine. The 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all OK for me. __4__</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Could we schedule a meeting sometime next month? __1__</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tab/>
        <w:t xml:space="preserve">Let’s go for Wednesday the 3</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at ten o’clock. __5__</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tab/>
        <w:t xml:space="preserve">How about the beginning of the month? __</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__</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Conversation 2</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The 10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nine o’clock… that’s fine. __6__</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w:t>
        <w:tab/>
        <w:t xml:space="preserve">Sure, I was thinking about the 10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11</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April. __3__</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I’m free on both of those dates. __4__</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w:t>
        <w:tab/>
        <w:t xml:space="preserve">Yes, would you like to suggest a date? __2__</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w:t>
        <w:tab/>
        <w:t xml:space="preserve">Could we find a time to meet? __1__</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w:t>
        <w:tab/>
        <w:t xml:space="preserve">OK, let’s settle for Tuesday the 10</w:t>
      </w:r>
      <w:r w:rsidDel="00000000" w:rsidR="00000000" w:rsidRPr="00000000">
        <w:rPr>
          <w:rFonts w:ascii="Calibri" w:cs="Calibri" w:eastAsia="Calibri" w:hAnsi="Calibri"/>
          <w:b w:val="0"/>
          <w:i w:val="0"/>
          <w:smallCaps w:val="0"/>
          <w:strike w:val="0"/>
          <w:color w:val="000000"/>
          <w:sz w:val="22"/>
          <w:szCs w:val="22"/>
          <w:u w:val="none"/>
          <w:shd w:fill="auto" w:val="clear"/>
          <w:vertAlign w:val="superscript"/>
          <w:rtl w:val="0"/>
        </w:rPr>
        <w:t xml:space="preserve">th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then at, say, nine? </w:t>
      </w:r>
      <w:r w:rsidDel="00000000" w:rsidR="00000000" w:rsidRPr="00000000">
        <w:rPr>
          <w:rtl w:val="0"/>
        </w:rPr>
        <w:t xml:space="preserve">__5__</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ab/>
        <w:tab/>
        <w:tab/>
        <w:tab/>
        <w:tab/>
      </w:r>
      <w:ins w:author="Paola Morbelli" w:id="2" w:date="2021-03-19T16:54:48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20</w:t>
        <w:tab/>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00" w:lineRule="auto"/>
        <w:ind w:left="106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jc w:val="both"/>
        <w:rPr>
          <w:b w:val="1"/>
        </w:rPr>
      </w:pPr>
      <w:r w:rsidDel="00000000" w:rsidR="00000000" w:rsidRPr="00000000">
        <w:rPr>
          <w:rtl w:val="0"/>
        </w:rPr>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rtl w:val="0"/>
        </w:rPr>
      </w:r>
    </w:p>
    <w:p w:rsidR="00000000" w:rsidDel="00000000" w:rsidP="00000000" w:rsidRDefault="00000000" w:rsidRPr="00000000" w14:paraId="00000035">
      <w:pPr>
        <w:jc w:val="both"/>
        <w:rPr>
          <w:b w:val="1"/>
        </w:rPr>
      </w:pPr>
      <w:r w:rsidDel="00000000" w:rsidR="00000000" w:rsidRPr="00000000">
        <w:rPr>
          <w:b w:val="1"/>
          <w:rtl w:val="0"/>
        </w:rPr>
        <w:t xml:space="preserve">Exercise  3  -  Read and choose the correct word</w:t>
      </w:r>
    </w:p>
    <w:p w:rsidR="00000000" w:rsidDel="00000000" w:rsidP="00000000" w:rsidRDefault="00000000" w:rsidRPr="00000000" w14:paraId="00000036">
      <w:pPr>
        <w:jc w:val="center"/>
        <w:rPr>
          <w:b w:val="1"/>
        </w:rPr>
      </w:pPr>
      <w:r w:rsidDel="00000000" w:rsidR="00000000" w:rsidRPr="00000000">
        <w:rPr>
          <w:b w:val="1"/>
          <w:rtl w:val="0"/>
        </w:rPr>
        <w:t xml:space="preserve">LOW-COST AIR TRAVEL</w:t>
      </w:r>
    </w:p>
    <w:p w:rsidR="00000000" w:rsidDel="00000000" w:rsidP="00000000" w:rsidRDefault="00000000" w:rsidRPr="00000000" w14:paraId="00000037">
      <w:pPr>
        <w:jc w:val="both"/>
        <w:rPr/>
      </w:pPr>
      <w:r w:rsidDel="00000000" w:rsidR="00000000" w:rsidRPr="00000000">
        <w:rPr>
          <w:rtl w:val="0"/>
        </w:rPr>
        <w:t xml:space="preserve">For most organizations, it is very important to reduce travel costs. That is (what – when – </w:t>
      </w:r>
      <w:r w:rsidDel="00000000" w:rsidR="00000000" w:rsidRPr="00000000">
        <w:rPr>
          <w:color w:val="0000ff"/>
          <w:highlight w:val="yellow"/>
          <w:rtl w:val="0"/>
        </w:rPr>
        <w:t xml:space="preserve">why</w:t>
      </w:r>
      <w:r w:rsidDel="00000000" w:rsidR="00000000" w:rsidRPr="00000000">
        <w:rPr>
          <w:rtl w:val="0"/>
        </w:rPr>
        <w:t xml:space="preserve">) more and more companies are booking flights with low-cost airlines; in fact, this (branch – </w:t>
      </w:r>
      <w:r w:rsidDel="00000000" w:rsidR="00000000" w:rsidRPr="00000000">
        <w:rPr>
          <w:highlight w:val="yellow"/>
          <w:rtl w:val="0"/>
        </w:rPr>
        <w:t xml:space="preserve">sector</w:t>
      </w:r>
      <w:r w:rsidDel="00000000" w:rsidR="00000000" w:rsidRPr="00000000">
        <w:rPr>
          <w:rtl w:val="0"/>
        </w:rPr>
        <w:t xml:space="preserve"> – department) of the market has grown dramatically in recent years.</w:t>
      </w:r>
    </w:p>
    <w:p w:rsidR="00000000" w:rsidDel="00000000" w:rsidP="00000000" w:rsidRDefault="00000000" w:rsidRPr="00000000" w14:paraId="00000038">
      <w:pPr>
        <w:jc w:val="both"/>
        <w:rPr/>
      </w:pPr>
      <w:r w:rsidDel="00000000" w:rsidR="00000000" w:rsidRPr="00000000">
        <w:rPr>
          <w:rtl w:val="0"/>
        </w:rPr>
        <w:t xml:space="preserve">Low-cost airlines offer tickets at well below the prices (</w:t>
      </w:r>
      <w:r w:rsidDel="00000000" w:rsidR="00000000" w:rsidRPr="00000000">
        <w:rPr>
          <w:highlight w:val="yellow"/>
          <w:rtl w:val="0"/>
        </w:rPr>
        <w:t xml:space="preserve">charged</w:t>
      </w:r>
      <w:r w:rsidDel="00000000" w:rsidR="00000000" w:rsidRPr="00000000">
        <w:rPr>
          <w:rtl w:val="0"/>
        </w:rPr>
        <w:t xml:space="preserve"> – cost – paid) by ordinary airlines, but (</w:t>
      </w:r>
      <w:r w:rsidDel="00000000" w:rsidR="00000000" w:rsidRPr="00000000">
        <w:rPr>
          <w:u w:val="single"/>
          <w:rtl w:val="0"/>
          <w:rPrChange w:author="Paola Morbelli" w:id="3" w:date="2021-03-19T16:55:10Z">
            <w:rPr/>
          </w:rPrChange>
        </w:rPr>
        <w:t xml:space="preserve">must </w:t>
      </w:r>
      <w:r w:rsidDel="00000000" w:rsidR="00000000" w:rsidRPr="00000000">
        <w:rPr>
          <w:rtl w:val="0"/>
        </w:rPr>
        <w:t xml:space="preserve">– shall – </w:t>
      </w:r>
      <w:r w:rsidDel="00000000" w:rsidR="00000000" w:rsidRPr="00000000">
        <w:rPr>
          <w:highlight w:val="yellow"/>
          <w:rtl w:val="0"/>
        </w:rPr>
        <w:t xml:space="preserve">ought</w:t>
      </w:r>
      <w:r w:rsidDel="00000000" w:rsidR="00000000" w:rsidRPr="00000000">
        <w:rPr>
          <w:rtl w:val="0"/>
        </w:rPr>
        <w:t xml:space="preserve">) still meet the same safety standards and regulations. Operating costs are reduced in a number of (methods – </w:t>
      </w:r>
      <w:r w:rsidDel="00000000" w:rsidR="00000000" w:rsidRPr="00000000">
        <w:rPr>
          <w:highlight w:val="yellow"/>
          <w:rtl w:val="0"/>
        </w:rPr>
        <w:t xml:space="preserve">ways</w:t>
      </w:r>
      <w:r w:rsidDel="00000000" w:rsidR="00000000" w:rsidRPr="00000000">
        <w:rPr>
          <w:rtl w:val="0"/>
        </w:rPr>
        <w:t xml:space="preserve"> – approaches). Firstly, customers book directly with the airline, either on the internet or (</w:t>
      </w:r>
      <w:r w:rsidDel="00000000" w:rsidR="00000000" w:rsidRPr="00000000">
        <w:rPr>
          <w:highlight w:val="yellow"/>
          <w:rtl w:val="0"/>
        </w:rPr>
        <w:t xml:space="preserve">through</w:t>
      </w:r>
      <w:r w:rsidDel="00000000" w:rsidR="00000000" w:rsidRPr="00000000">
        <w:rPr>
          <w:rtl w:val="0"/>
        </w:rPr>
        <w:t xml:space="preserve"> – along – </w:t>
      </w:r>
      <w:del w:author="Paola Morbelli" w:id="4" w:date="2021-03-19T16:55:29Z">
        <w:r w:rsidDel="00000000" w:rsidR="00000000" w:rsidRPr="00000000">
          <w:rPr>
            <w:u w:val="single"/>
            <w:rtl w:val="0"/>
            <w:rPrChange w:author="Paola Morbelli" w:id="5" w:date="2021-03-19T16:55:27Z">
              <w:rPr/>
            </w:rPrChange>
          </w:rPr>
          <w:delText xml:space="preserve">over)</w:delText>
        </w:r>
      </w:del>
      <w:r w:rsidDel="00000000" w:rsidR="00000000" w:rsidRPr="00000000">
        <w:rPr>
          <w:rtl w:val="0"/>
        </w:rPr>
        <w:t xml:space="preserve"> </w:t>
      </w:r>
      <w:ins w:author="Paola Morbelli" w:id="4" w:date="2021-03-19T16:55:29Z">
        <w:r w:rsidDel="00000000" w:rsidR="00000000" w:rsidRPr="00000000">
          <w:rPr>
            <w:rtl w:val="0"/>
          </w:rPr>
          <w:t xml:space="preserve">over)</w:t>
        </w:r>
      </w:ins>
      <w:r w:rsidDel="00000000" w:rsidR="00000000" w:rsidRPr="00000000">
        <w:rPr>
          <w:rtl w:val="0"/>
        </w:rPr>
        <w:t xml:space="preserve">the telephone. Low-cost airlines do not, (however – </w:t>
      </w:r>
      <w:r w:rsidDel="00000000" w:rsidR="00000000" w:rsidRPr="00000000">
        <w:rPr>
          <w:highlight w:val="yellow"/>
          <w:rtl w:val="0"/>
        </w:rPr>
        <w:t xml:space="preserve">indeed</w:t>
      </w:r>
      <w:r w:rsidDel="00000000" w:rsidR="00000000" w:rsidRPr="00000000">
        <w:rPr>
          <w:rtl w:val="0"/>
        </w:rPr>
        <w:t xml:space="preserve"> – </w:t>
      </w:r>
      <w:r w:rsidDel="00000000" w:rsidR="00000000" w:rsidRPr="00000000">
        <w:rPr>
          <w:u w:val="single"/>
          <w:rtl w:val="0"/>
          <w:rPrChange w:author="Paola Morbelli" w:id="6" w:date="2021-03-19T16:56:00Z">
            <w:rPr/>
          </w:rPrChange>
        </w:rPr>
        <w:t xml:space="preserve">therefore)</w:t>
      </w:r>
      <w:r w:rsidDel="00000000" w:rsidR="00000000" w:rsidRPr="00000000">
        <w:rPr>
          <w:rtl w:val="0"/>
        </w:rPr>
        <w:t xml:space="preserve">, have to pay commission to travel agents. Further savings are (</w:t>
      </w:r>
      <w:r w:rsidDel="00000000" w:rsidR="00000000" w:rsidRPr="00000000">
        <w:rPr>
          <w:highlight w:val="yellow"/>
          <w:rtl w:val="0"/>
        </w:rPr>
        <w:t xml:space="preserve">made</w:t>
      </w:r>
      <w:r w:rsidDel="00000000" w:rsidR="00000000" w:rsidRPr="00000000">
        <w:rPr>
          <w:rtl w:val="0"/>
        </w:rPr>
        <w:t xml:space="preserve"> – had – done), as these airlines do not issue tickets – they simply give customers a reference number. Passengers do not normally receive postal confirmation of their booking (if – </w:t>
      </w:r>
      <w:r w:rsidDel="00000000" w:rsidR="00000000" w:rsidRPr="00000000">
        <w:rPr>
          <w:highlight w:val="yellow"/>
          <w:rtl w:val="0"/>
        </w:rPr>
        <w:t xml:space="preserve">unless</w:t>
      </w:r>
      <w:r w:rsidDel="00000000" w:rsidR="00000000" w:rsidRPr="00000000">
        <w:rPr>
          <w:rtl w:val="0"/>
        </w:rPr>
        <w:t xml:space="preserve"> – as) they ask for, which some do in order to carry proof (at – for – </w:t>
      </w:r>
      <w:r w:rsidDel="00000000" w:rsidR="00000000" w:rsidRPr="00000000">
        <w:rPr>
          <w:highlight w:val="yellow"/>
          <w:rtl w:val="0"/>
        </w:rPr>
        <w:t xml:space="preserve">of</w:t>
      </w:r>
      <w:r w:rsidDel="00000000" w:rsidR="00000000" w:rsidRPr="00000000">
        <w:rPr>
          <w:rtl w:val="0"/>
        </w:rPr>
        <w:t xml:space="preserve">) booking. Finally, low-cost airlines do not usually offer (much – </w:t>
      </w:r>
      <w:r w:rsidDel="00000000" w:rsidR="00000000" w:rsidRPr="00000000">
        <w:rPr>
          <w:highlight w:val="yellow"/>
          <w:rtl w:val="0"/>
        </w:rPr>
        <w:t xml:space="preserve">many</w:t>
      </w:r>
      <w:r w:rsidDel="00000000" w:rsidR="00000000" w:rsidRPr="00000000">
        <w:rPr>
          <w:rtl w:val="0"/>
        </w:rPr>
        <w:t xml:space="preserve"> – more) in-flight services. (Choose – </w:t>
      </w:r>
      <w:r w:rsidDel="00000000" w:rsidR="00000000" w:rsidRPr="00000000">
        <w:rPr>
          <w:highlight w:val="yellow"/>
          <w:rtl w:val="0"/>
        </w:rPr>
        <w:t xml:space="preserve">Choosing</w:t>
      </w:r>
      <w:r w:rsidDel="00000000" w:rsidR="00000000" w:rsidRPr="00000000">
        <w:rPr>
          <w:rtl w:val="0"/>
        </w:rPr>
        <w:t xml:space="preserve"> – Chosen) low-cost airlines may soon become normal practice in the business world.</w:t>
      </w:r>
    </w:p>
    <w:p w:rsidR="00000000" w:rsidDel="00000000" w:rsidP="00000000" w:rsidRDefault="00000000" w:rsidRPr="00000000" w14:paraId="00000039">
      <w:pPr>
        <w:jc w:val="both"/>
        <w:rPr/>
      </w:pPr>
      <w:r w:rsidDel="00000000" w:rsidR="00000000" w:rsidRPr="00000000">
        <w:rPr>
          <w:rtl w:val="0"/>
        </w:rPr>
        <w:tab/>
        <w:tab/>
        <w:tab/>
        <w:tab/>
        <w:tab/>
        <w:tab/>
        <w:tab/>
        <w:tab/>
        <w:tab/>
        <w:tab/>
        <w:tab/>
        <w:tab/>
      </w:r>
      <w:ins w:author="Paola Morbelli" w:id="7" w:date="2021-03-19T16:56:33Z">
        <w:r w:rsidDel="00000000" w:rsidR="00000000" w:rsidRPr="00000000">
          <w:rPr>
            <w:rtl w:val="0"/>
          </w:rPr>
          <w:t xml:space="preserve">18</w:t>
        </w:r>
      </w:ins>
      <w:r w:rsidDel="00000000" w:rsidR="00000000" w:rsidRPr="00000000">
        <w:rPr>
          <w:rtl w:val="0"/>
        </w:rPr>
        <w:t xml:space="preserve">… / 24</w:t>
      </w:r>
    </w:p>
    <w:p w:rsidR="00000000" w:rsidDel="00000000" w:rsidP="00000000" w:rsidRDefault="00000000" w:rsidRPr="00000000" w14:paraId="0000003A">
      <w:pPr>
        <w:spacing w:line="200" w:lineRule="auto"/>
        <w:jc w:val="both"/>
        <w:rPr>
          <w:b w:val="1"/>
        </w:rPr>
      </w:pPr>
      <w:r w:rsidDel="00000000" w:rsidR="00000000" w:rsidRPr="00000000">
        <w:rPr>
          <w:b w:val="1"/>
          <w:rtl w:val="0"/>
        </w:rPr>
        <w:t xml:space="preserve"> </w:t>
      </w:r>
      <w:r w:rsidDel="00000000" w:rsidR="00000000" w:rsidRPr="00000000">
        <w:rPr>
          <w:rtl w:val="0"/>
        </w:rPr>
        <w:tab/>
        <w:tab/>
        <w:tab/>
        <w:t xml:space="preserve"> </w:t>
      </w:r>
      <w:r w:rsidDel="00000000" w:rsidR="00000000" w:rsidRPr="00000000">
        <w:rPr>
          <w:rtl w:val="0"/>
        </w:rPr>
      </w:r>
    </w:p>
    <w:p w:rsidR="00000000" w:rsidDel="00000000" w:rsidP="00000000" w:rsidRDefault="00000000" w:rsidRPr="00000000" w14:paraId="0000003B">
      <w:pPr>
        <w:spacing w:line="400" w:lineRule="auto"/>
        <w:jc w:val="both"/>
        <w:rPr>
          <w:b w:val="1"/>
        </w:rPr>
      </w:pPr>
      <w:r w:rsidDel="00000000" w:rsidR="00000000" w:rsidRPr="00000000">
        <w:rPr>
          <w:b w:val="1"/>
          <w:rtl w:val="0"/>
        </w:rPr>
        <w:t xml:space="preserve">Exercise 4</w:t>
      </w:r>
    </w:p>
    <w:p w:rsidR="00000000" w:rsidDel="00000000" w:rsidP="00000000" w:rsidRDefault="00000000" w:rsidRPr="00000000" w14:paraId="0000003C">
      <w:pPr>
        <w:spacing w:line="400" w:lineRule="auto"/>
        <w:jc w:val="both"/>
        <w:rPr>
          <w:b w:val="1"/>
        </w:rPr>
      </w:pPr>
      <w:r w:rsidDel="00000000" w:rsidR="00000000" w:rsidRPr="00000000">
        <w:rPr>
          <w:b w:val="1"/>
          <w:rtl w:val="0"/>
        </w:rPr>
        <w:t xml:space="preserve">Read the job advertisement below and choose if the statements are Right, Wrong or Doesn’t say.</w:t>
      </w:r>
    </w:p>
    <w:p w:rsidR="00000000" w:rsidDel="00000000" w:rsidP="00000000" w:rsidRDefault="00000000" w:rsidRPr="00000000" w14:paraId="0000003D">
      <w:pPr>
        <w:spacing w:line="400" w:lineRule="auto"/>
        <w:jc w:val="center"/>
        <w:rPr>
          <w:b w:val="1"/>
        </w:rPr>
      </w:pPr>
      <w:r w:rsidDel="00000000" w:rsidR="00000000" w:rsidRPr="00000000">
        <w:rPr>
          <w:b w:val="1"/>
          <w:rtl w:val="0"/>
        </w:rPr>
        <w:t xml:space="preserve">VACANCIES FOR STORE MANAGERS</w:t>
      </w:r>
    </w:p>
    <w:p w:rsidR="00000000" w:rsidDel="00000000" w:rsidP="00000000" w:rsidRDefault="00000000" w:rsidRPr="00000000" w14:paraId="0000003E">
      <w:pPr>
        <w:spacing w:line="400" w:lineRule="auto"/>
        <w:jc w:val="both"/>
        <w:rPr/>
      </w:pPr>
      <w:r w:rsidDel="00000000" w:rsidR="00000000" w:rsidRPr="00000000">
        <w:rPr>
          <w:rtl w:val="0"/>
        </w:rPr>
        <w:t xml:space="preserve">Scene Video has been quite successful in recent years, and we now have 23 stores worldwide – including 15 in Canada – with a further ten on the way. We are now offering exciting management opportunities.</w:t>
      </w:r>
    </w:p>
    <w:p w:rsidR="00000000" w:rsidDel="00000000" w:rsidP="00000000" w:rsidRDefault="00000000" w:rsidRPr="00000000" w14:paraId="0000003F">
      <w:pPr>
        <w:spacing w:line="400" w:lineRule="auto"/>
        <w:jc w:val="both"/>
        <w:rPr/>
      </w:pPr>
      <w:r w:rsidDel="00000000" w:rsidR="00000000" w:rsidRPr="00000000">
        <w:rPr>
          <w:rtl w:val="0"/>
        </w:rPr>
        <w:t xml:space="preserve">As store manager, you’ll have unusual independence – which will make most retail management posts seem easy compared with ours! You will be in charge of a store with over 40 staff, and you’ll have a salary to match.</w:t>
      </w:r>
    </w:p>
    <w:p w:rsidR="00000000" w:rsidDel="00000000" w:rsidP="00000000" w:rsidRDefault="00000000" w:rsidRPr="00000000" w14:paraId="00000040">
      <w:pPr>
        <w:spacing w:line="400" w:lineRule="auto"/>
        <w:jc w:val="both"/>
        <w:rPr/>
      </w:pPr>
      <w:r w:rsidDel="00000000" w:rsidR="00000000" w:rsidRPr="00000000">
        <w:rPr>
          <w:rtl w:val="0"/>
        </w:rPr>
        <w:t xml:space="preserve">Whether you’ve worked in retail management or in another field involving customer relations, we want to hear from you. You’ll be a strong leader, full of ideas and ambition, and commercially aware, preferably with knowledge of the retail industry in one of the countries where we have stores. If you are willing to relocate, you could be on track for fast promotion.</w:t>
      </w:r>
    </w:p>
    <w:p w:rsidR="00000000" w:rsidDel="00000000" w:rsidP="00000000" w:rsidRDefault="00000000" w:rsidRPr="00000000" w14:paraId="00000041">
      <w:pPr>
        <w:spacing w:line="400" w:lineRule="auto"/>
        <w:jc w:val="both"/>
        <w:rPr/>
      </w:pPr>
      <w:r w:rsidDel="00000000" w:rsidR="00000000" w:rsidRPr="00000000">
        <w:rPr>
          <w:rtl w:val="0"/>
        </w:rPr>
        <w:t xml:space="preserve">To find out what part you can play in our continuing success, you are invited to an informal Introductory Evening at any of our stores (details below). Or visit our website for more information and to download an application form. Please post this, together with a handwritten letter explaining why you are suited to the job.</w:t>
      </w:r>
    </w:p>
    <w:p w:rsidR="00000000" w:rsidDel="00000000" w:rsidP="00000000" w:rsidRDefault="00000000" w:rsidRPr="00000000" w14:paraId="00000042">
      <w:pPr>
        <w:spacing w:after="120" w:line="400" w:lineRule="auto"/>
        <w:ind w:left="717" w:firstLine="348"/>
        <w:jc w:val="both"/>
        <w:rPr/>
      </w:pPr>
      <w:r w:rsidDel="00000000" w:rsidR="00000000" w:rsidRPr="00000000">
        <w:rPr>
          <w:rtl w:val="0"/>
        </w:rPr>
        <w:t xml:space="preserve">1</w:t>
        <w:tab/>
        <w:t xml:space="preserve">Scene Video is planning to open more stores.</w:t>
      </w:r>
    </w:p>
    <w:p w:rsidR="00000000" w:rsidDel="00000000" w:rsidP="00000000" w:rsidRDefault="00000000" w:rsidRPr="00000000" w14:paraId="00000043">
      <w:pPr>
        <w:spacing w:after="0" w:line="400" w:lineRule="auto"/>
        <w:ind w:left="1065" w:firstLine="350.99999999999994"/>
        <w:jc w:val="both"/>
        <w:rPr/>
      </w:pPr>
      <w:r w:rsidDel="00000000" w:rsidR="00000000" w:rsidRPr="00000000">
        <w:rPr>
          <w:b w:val="1"/>
          <w:highlight w:val="yellow"/>
          <w:rtl w:val="0"/>
        </w:rPr>
        <w:t xml:space="preserve">A</w:t>
      </w:r>
      <w:r w:rsidDel="00000000" w:rsidR="00000000" w:rsidRPr="00000000">
        <w:rPr>
          <w:highlight w:val="yellow"/>
          <w:rtl w:val="0"/>
        </w:rPr>
        <w:tab/>
        <w:t xml:space="preserve">Right</w:t>
        <w:tab/>
      </w:r>
      <w:r w:rsidDel="00000000" w:rsidR="00000000" w:rsidRPr="00000000">
        <w:rPr>
          <w:rtl w:val="0"/>
        </w:rPr>
        <w:tab/>
      </w:r>
      <w:r w:rsidDel="00000000" w:rsidR="00000000" w:rsidRPr="00000000">
        <w:rPr>
          <w:b w:val="1"/>
          <w:rtl w:val="0"/>
        </w:rPr>
        <w:t xml:space="preserve">B</w:t>
      </w:r>
      <w:r w:rsidDel="00000000" w:rsidR="00000000" w:rsidRPr="00000000">
        <w:rPr>
          <w:rtl w:val="0"/>
        </w:rPr>
        <w:tab/>
        <w:t xml:space="preserve">Wrong</w:t>
        <w:tab/>
        <w:tab/>
      </w:r>
      <w:r w:rsidDel="00000000" w:rsidR="00000000" w:rsidRPr="00000000">
        <w:rPr>
          <w:b w:val="1"/>
          <w:rtl w:val="0"/>
        </w:rPr>
        <w:t xml:space="preserve">C</w:t>
      </w:r>
      <w:r w:rsidDel="00000000" w:rsidR="00000000" w:rsidRPr="00000000">
        <w:rPr>
          <w:rtl w:val="0"/>
        </w:rPr>
        <w:tab/>
        <w:t xml:space="preserve">Doesn’t say</w:t>
      </w:r>
    </w:p>
    <w:p w:rsidR="00000000" w:rsidDel="00000000" w:rsidP="00000000" w:rsidRDefault="00000000" w:rsidRPr="00000000" w14:paraId="00000044">
      <w:pPr>
        <w:spacing w:after="0" w:line="400" w:lineRule="auto"/>
        <w:ind w:left="1065" w:firstLine="0"/>
        <w:jc w:val="both"/>
        <w:rPr/>
      </w:pPr>
      <w:r w:rsidDel="00000000" w:rsidR="00000000" w:rsidRPr="00000000">
        <w:rPr>
          <w:rtl w:val="0"/>
        </w:rPr>
        <w:t xml:space="preserve">2</w:t>
        <w:tab/>
        <w:t xml:space="preserve">Scene Video believes its store managers have a harder job than other store managers.</w:t>
      </w:r>
    </w:p>
    <w:p w:rsidR="00000000" w:rsidDel="00000000" w:rsidP="00000000" w:rsidRDefault="00000000" w:rsidRPr="00000000" w14:paraId="00000045">
      <w:pPr>
        <w:spacing w:after="0" w:line="400" w:lineRule="auto"/>
        <w:ind w:left="1065" w:firstLine="350.99999999999994"/>
        <w:jc w:val="both"/>
        <w:rPr/>
      </w:pPr>
      <w:r w:rsidDel="00000000" w:rsidR="00000000" w:rsidRPr="00000000">
        <w:rPr>
          <w:b w:val="1"/>
          <w:highlight w:val="yellow"/>
          <w:rtl w:val="0"/>
        </w:rPr>
        <w:t xml:space="preserve">A</w:t>
      </w:r>
      <w:r w:rsidDel="00000000" w:rsidR="00000000" w:rsidRPr="00000000">
        <w:rPr>
          <w:highlight w:val="yellow"/>
          <w:rtl w:val="0"/>
        </w:rPr>
        <w:tab/>
        <w:t xml:space="preserve">Right</w:t>
        <w:tab/>
      </w:r>
      <w:r w:rsidDel="00000000" w:rsidR="00000000" w:rsidRPr="00000000">
        <w:rPr>
          <w:rtl w:val="0"/>
        </w:rPr>
        <w:tab/>
      </w:r>
      <w:r w:rsidDel="00000000" w:rsidR="00000000" w:rsidRPr="00000000">
        <w:rPr>
          <w:b w:val="1"/>
          <w:rtl w:val="0"/>
        </w:rPr>
        <w:t xml:space="preserve">B</w:t>
      </w:r>
      <w:r w:rsidDel="00000000" w:rsidR="00000000" w:rsidRPr="00000000">
        <w:rPr>
          <w:rtl w:val="0"/>
        </w:rPr>
        <w:tab/>
        <w:t xml:space="preserve">Wrong</w:t>
        <w:tab/>
        <w:tab/>
      </w:r>
      <w:r w:rsidDel="00000000" w:rsidR="00000000" w:rsidRPr="00000000">
        <w:rPr>
          <w:b w:val="1"/>
          <w:rtl w:val="0"/>
        </w:rPr>
        <w:t xml:space="preserve">C</w:t>
      </w:r>
      <w:r w:rsidDel="00000000" w:rsidR="00000000" w:rsidRPr="00000000">
        <w:rPr>
          <w:rtl w:val="0"/>
        </w:rPr>
        <w:tab/>
        <w:t xml:space="preserve">Doesn’t say</w:t>
      </w:r>
    </w:p>
    <w:p w:rsidR="00000000" w:rsidDel="00000000" w:rsidP="00000000" w:rsidRDefault="00000000" w:rsidRPr="00000000" w14:paraId="00000046">
      <w:pPr>
        <w:spacing w:after="0" w:line="400" w:lineRule="auto"/>
        <w:ind w:left="1065" w:firstLine="0"/>
        <w:jc w:val="both"/>
        <w:rPr/>
      </w:pPr>
      <w:r w:rsidDel="00000000" w:rsidR="00000000" w:rsidRPr="00000000">
        <w:rPr>
          <w:rtl w:val="0"/>
        </w:rPr>
        <w:t xml:space="preserve">3</w:t>
        <w:tab/>
        <w:t xml:space="preserve">Scene Video’s salaries are higher than for similar positions in other retail businesses.</w:t>
      </w:r>
    </w:p>
    <w:p w:rsidR="00000000" w:rsidDel="00000000" w:rsidP="00000000" w:rsidRDefault="00000000" w:rsidRPr="00000000" w14:paraId="00000047">
      <w:pPr>
        <w:spacing w:after="0" w:line="400" w:lineRule="auto"/>
        <w:ind w:left="1065" w:firstLine="350.99999999999994"/>
        <w:jc w:val="both"/>
        <w:rPr>
          <w:highlight w:val="yellow"/>
        </w:rPr>
      </w:pPr>
      <w:r w:rsidDel="00000000" w:rsidR="00000000" w:rsidRPr="00000000">
        <w:rPr>
          <w:b w:val="1"/>
          <w:rtl w:val="0"/>
        </w:rPr>
        <w:t xml:space="preserve">A</w:t>
      </w:r>
      <w:r w:rsidDel="00000000" w:rsidR="00000000" w:rsidRPr="00000000">
        <w:rPr>
          <w:rtl w:val="0"/>
        </w:rPr>
        <w:tab/>
        <w:t xml:space="preserve">Right</w:t>
        <w:tab/>
        <w:tab/>
      </w:r>
      <w:r w:rsidDel="00000000" w:rsidR="00000000" w:rsidRPr="00000000">
        <w:rPr>
          <w:b w:val="1"/>
          <w:rtl w:val="0"/>
        </w:rPr>
        <w:t xml:space="preserve">B</w:t>
      </w:r>
      <w:r w:rsidDel="00000000" w:rsidR="00000000" w:rsidRPr="00000000">
        <w:rPr>
          <w:rtl w:val="0"/>
        </w:rPr>
        <w:tab/>
        <w:t xml:space="preserve">Wrong</w:t>
        <w:tab/>
        <w:tab/>
      </w:r>
      <w:r w:rsidDel="00000000" w:rsidR="00000000" w:rsidRPr="00000000">
        <w:rPr>
          <w:b w:val="1"/>
          <w:highlight w:val="yellow"/>
          <w:rtl w:val="0"/>
        </w:rPr>
        <w:t xml:space="preserve">C</w:t>
      </w:r>
      <w:r w:rsidDel="00000000" w:rsidR="00000000" w:rsidRPr="00000000">
        <w:rPr>
          <w:highlight w:val="yellow"/>
          <w:rtl w:val="0"/>
        </w:rPr>
        <w:tab/>
        <w:t xml:space="preserve">Doesn’t say</w:t>
      </w:r>
    </w:p>
    <w:p w:rsidR="00000000" w:rsidDel="00000000" w:rsidP="00000000" w:rsidRDefault="00000000" w:rsidRPr="00000000" w14:paraId="00000048">
      <w:pPr>
        <w:spacing w:after="0" w:line="400" w:lineRule="auto"/>
        <w:ind w:left="1065" w:firstLine="0"/>
        <w:jc w:val="both"/>
        <w:rPr/>
      </w:pPr>
      <w:r w:rsidDel="00000000" w:rsidR="00000000" w:rsidRPr="00000000">
        <w:rPr>
          <w:rtl w:val="0"/>
        </w:rPr>
        <w:t xml:space="preserve">4</w:t>
        <w:tab/>
        <w:t xml:space="preserve">It is essential for applicants to have experience as store managers.</w:t>
      </w:r>
    </w:p>
    <w:p w:rsidR="00000000" w:rsidDel="00000000" w:rsidP="00000000" w:rsidRDefault="00000000" w:rsidRPr="00000000" w14:paraId="00000049">
      <w:pPr>
        <w:spacing w:after="0" w:line="400" w:lineRule="auto"/>
        <w:ind w:left="1065" w:firstLine="350.99999999999994"/>
        <w:jc w:val="both"/>
        <w:rPr/>
      </w:pPr>
      <w:r w:rsidDel="00000000" w:rsidR="00000000" w:rsidRPr="00000000">
        <w:rPr>
          <w:b w:val="1"/>
          <w:rtl w:val="0"/>
        </w:rPr>
        <w:t xml:space="preserve">A</w:t>
      </w:r>
      <w:r w:rsidDel="00000000" w:rsidR="00000000" w:rsidRPr="00000000">
        <w:rPr>
          <w:rtl w:val="0"/>
        </w:rPr>
        <w:tab/>
        <w:t xml:space="preserve">Right</w:t>
        <w:tab/>
        <w:tab/>
      </w:r>
      <w:r w:rsidDel="00000000" w:rsidR="00000000" w:rsidRPr="00000000">
        <w:rPr>
          <w:b w:val="1"/>
          <w:highlight w:val="yellow"/>
          <w:rtl w:val="0"/>
        </w:rPr>
        <w:t xml:space="preserve">B</w:t>
      </w:r>
      <w:r w:rsidDel="00000000" w:rsidR="00000000" w:rsidRPr="00000000">
        <w:rPr>
          <w:highlight w:val="yellow"/>
          <w:rtl w:val="0"/>
        </w:rPr>
        <w:tab/>
        <w:t xml:space="preserve">Wrong</w:t>
        <w:tab/>
      </w:r>
      <w:r w:rsidDel="00000000" w:rsidR="00000000" w:rsidRPr="00000000">
        <w:rPr>
          <w:rtl w:val="0"/>
        </w:rPr>
        <w:tab/>
      </w:r>
      <w:r w:rsidDel="00000000" w:rsidR="00000000" w:rsidRPr="00000000">
        <w:rPr>
          <w:b w:val="1"/>
          <w:rtl w:val="0"/>
        </w:rPr>
        <w:t xml:space="preserve">C</w:t>
      </w:r>
      <w:r w:rsidDel="00000000" w:rsidR="00000000" w:rsidRPr="00000000">
        <w:rPr>
          <w:rtl w:val="0"/>
        </w:rPr>
        <w:tab/>
        <w:t xml:space="preserve">Doesn’t say</w:t>
      </w:r>
    </w:p>
    <w:p w:rsidR="00000000" w:rsidDel="00000000" w:rsidP="00000000" w:rsidRDefault="00000000" w:rsidRPr="00000000" w14:paraId="0000004A">
      <w:pPr>
        <w:spacing w:after="0" w:line="400" w:lineRule="auto"/>
        <w:ind w:left="1065" w:firstLine="0"/>
        <w:jc w:val="both"/>
        <w:rPr/>
      </w:pPr>
      <w:r w:rsidDel="00000000" w:rsidR="00000000" w:rsidRPr="00000000">
        <w:rPr>
          <w:rtl w:val="0"/>
        </w:rPr>
        <w:t xml:space="preserve">5</w:t>
        <w:tab/>
        <w:t xml:space="preserve">Most successful applicants will have to spend time working in different countries.</w:t>
      </w:r>
    </w:p>
    <w:p w:rsidR="00000000" w:rsidDel="00000000" w:rsidP="00000000" w:rsidRDefault="00000000" w:rsidRPr="00000000" w14:paraId="0000004B">
      <w:pPr>
        <w:spacing w:after="0" w:line="400" w:lineRule="auto"/>
        <w:ind w:left="1065" w:firstLine="350.99999999999994"/>
        <w:jc w:val="both"/>
        <w:rPr>
          <w:highlight w:val="yellow"/>
        </w:rPr>
      </w:pPr>
      <w:r w:rsidDel="00000000" w:rsidR="00000000" w:rsidRPr="00000000">
        <w:rPr>
          <w:b w:val="1"/>
          <w:rtl w:val="0"/>
        </w:rPr>
        <w:t xml:space="preserve">A</w:t>
      </w:r>
      <w:r w:rsidDel="00000000" w:rsidR="00000000" w:rsidRPr="00000000">
        <w:rPr>
          <w:rtl w:val="0"/>
        </w:rPr>
        <w:tab/>
        <w:t xml:space="preserve">Right</w:t>
        <w:tab/>
        <w:tab/>
      </w:r>
      <w:r w:rsidDel="00000000" w:rsidR="00000000" w:rsidRPr="00000000">
        <w:rPr>
          <w:b w:val="1"/>
          <w:rtl w:val="0"/>
        </w:rPr>
        <w:t xml:space="preserve">B</w:t>
      </w:r>
      <w:r w:rsidDel="00000000" w:rsidR="00000000" w:rsidRPr="00000000">
        <w:rPr>
          <w:rtl w:val="0"/>
        </w:rPr>
        <w:tab/>
        <w:t xml:space="preserve">Wrong</w:t>
        <w:tab/>
        <w:tab/>
      </w:r>
      <w:r w:rsidDel="00000000" w:rsidR="00000000" w:rsidRPr="00000000">
        <w:rPr>
          <w:b w:val="1"/>
          <w:highlight w:val="yellow"/>
          <w:rtl w:val="0"/>
        </w:rPr>
        <w:t xml:space="preserve">C</w:t>
      </w:r>
      <w:r w:rsidDel="00000000" w:rsidR="00000000" w:rsidRPr="00000000">
        <w:rPr>
          <w:highlight w:val="yellow"/>
          <w:rtl w:val="0"/>
        </w:rPr>
        <w:tab/>
        <w:t xml:space="preserve">Doesn’t say</w:t>
      </w:r>
    </w:p>
    <w:p w:rsidR="00000000" w:rsidDel="00000000" w:rsidP="00000000" w:rsidRDefault="00000000" w:rsidRPr="00000000" w14:paraId="0000004C">
      <w:pPr>
        <w:spacing w:after="0" w:line="400" w:lineRule="auto"/>
        <w:ind w:left="1065" w:firstLine="0"/>
        <w:jc w:val="both"/>
        <w:rPr/>
      </w:pPr>
      <w:r w:rsidDel="00000000" w:rsidR="00000000" w:rsidRPr="00000000">
        <w:rPr>
          <w:rtl w:val="0"/>
        </w:rPr>
        <w:t xml:space="preserve">6</w:t>
        <w:tab/>
        <w:t xml:space="preserve">The Introductory Evening are targeted at successful candidates.</w:t>
      </w:r>
    </w:p>
    <w:p w:rsidR="00000000" w:rsidDel="00000000" w:rsidP="00000000" w:rsidRDefault="00000000" w:rsidRPr="00000000" w14:paraId="0000004D">
      <w:pPr>
        <w:spacing w:after="0" w:line="400" w:lineRule="auto"/>
        <w:ind w:left="1065" w:firstLine="350.99999999999994"/>
        <w:jc w:val="both"/>
        <w:rPr>
          <w:highlight w:val="yellow"/>
        </w:rPr>
      </w:pPr>
      <w:r w:rsidDel="00000000" w:rsidR="00000000" w:rsidRPr="00000000">
        <w:rPr>
          <w:b w:val="1"/>
          <w:rtl w:val="0"/>
        </w:rPr>
        <w:t xml:space="preserve">A</w:t>
      </w:r>
      <w:r w:rsidDel="00000000" w:rsidR="00000000" w:rsidRPr="00000000">
        <w:rPr>
          <w:rtl w:val="0"/>
        </w:rPr>
        <w:tab/>
        <w:t xml:space="preserve">Right</w:t>
        <w:tab/>
        <w:tab/>
      </w:r>
      <w:r w:rsidDel="00000000" w:rsidR="00000000" w:rsidRPr="00000000">
        <w:rPr>
          <w:b w:val="1"/>
          <w:u w:val="single"/>
          <w:rtl w:val="0"/>
          <w:rPrChange w:author="Paola Morbelli" w:id="8" w:date="2021-03-19T16:57:19Z">
            <w:rPr>
              <w:b w:val="1"/>
            </w:rPr>
          </w:rPrChange>
        </w:rPr>
        <w:t xml:space="preserve">B</w:t>
      </w:r>
      <w:r w:rsidDel="00000000" w:rsidR="00000000" w:rsidRPr="00000000">
        <w:rPr>
          <w:u w:val="single"/>
          <w:rtl w:val="0"/>
          <w:rPrChange w:author="Paola Morbelli" w:id="8" w:date="2021-03-19T16:57:19Z">
            <w:rPr/>
          </w:rPrChange>
        </w:rPr>
        <w:tab/>
        <w:t xml:space="preserve">Wrong</w:t>
        <w:tab/>
        <w:tab/>
      </w:r>
      <w:r w:rsidDel="00000000" w:rsidR="00000000" w:rsidRPr="00000000">
        <w:rPr>
          <w:b w:val="1"/>
          <w:highlight w:val="yellow"/>
          <w:rtl w:val="0"/>
        </w:rPr>
        <w:t xml:space="preserve">C</w:t>
      </w:r>
      <w:r w:rsidDel="00000000" w:rsidR="00000000" w:rsidRPr="00000000">
        <w:rPr>
          <w:highlight w:val="yellow"/>
          <w:rtl w:val="0"/>
        </w:rPr>
        <w:tab/>
        <w:t xml:space="preserve">Doesn’t say</w:t>
      </w:r>
    </w:p>
    <w:p w:rsidR="00000000" w:rsidDel="00000000" w:rsidP="00000000" w:rsidRDefault="00000000" w:rsidRPr="00000000" w14:paraId="0000004E">
      <w:pPr>
        <w:spacing w:after="0" w:line="400" w:lineRule="auto"/>
        <w:ind w:left="1065" w:firstLine="0"/>
        <w:jc w:val="both"/>
        <w:rPr/>
      </w:pPr>
      <w:r w:rsidDel="00000000" w:rsidR="00000000" w:rsidRPr="00000000">
        <w:rPr>
          <w:rtl w:val="0"/>
        </w:rPr>
        <w:t xml:space="preserve">7</w:t>
        <w:tab/>
        <w:t xml:space="preserve">Application forms should be completed online.</w:t>
      </w:r>
    </w:p>
    <w:p w:rsidR="00000000" w:rsidDel="00000000" w:rsidP="00000000" w:rsidRDefault="00000000" w:rsidRPr="00000000" w14:paraId="0000004F">
      <w:pPr>
        <w:spacing w:after="0" w:line="400" w:lineRule="auto"/>
        <w:ind w:left="1065" w:firstLine="350.99999999999994"/>
        <w:jc w:val="both"/>
        <w:rPr>
          <w:highlight w:val="yellow"/>
        </w:rPr>
      </w:pPr>
      <w:r w:rsidDel="00000000" w:rsidR="00000000" w:rsidRPr="00000000">
        <w:rPr>
          <w:b w:val="1"/>
          <w:rtl w:val="0"/>
        </w:rPr>
        <w:t xml:space="preserve">A</w:t>
      </w:r>
      <w:r w:rsidDel="00000000" w:rsidR="00000000" w:rsidRPr="00000000">
        <w:rPr>
          <w:rtl w:val="0"/>
        </w:rPr>
        <w:tab/>
        <w:t xml:space="preserve">Right</w:t>
        <w:tab/>
        <w:tab/>
      </w:r>
      <w:r w:rsidDel="00000000" w:rsidR="00000000" w:rsidRPr="00000000">
        <w:rPr>
          <w:b w:val="1"/>
          <w:u w:val="single"/>
          <w:rtl w:val="0"/>
          <w:rPrChange w:author="Paola Morbelli" w:id="9" w:date="2021-03-19T16:57:31Z">
            <w:rPr>
              <w:b w:val="1"/>
            </w:rPr>
          </w:rPrChange>
        </w:rPr>
        <w:t xml:space="preserve">B</w:t>
      </w:r>
      <w:r w:rsidDel="00000000" w:rsidR="00000000" w:rsidRPr="00000000">
        <w:rPr>
          <w:u w:val="single"/>
          <w:rtl w:val="0"/>
          <w:rPrChange w:author="Paola Morbelli" w:id="9" w:date="2021-03-19T16:57:31Z">
            <w:rPr/>
          </w:rPrChange>
        </w:rPr>
        <w:tab/>
        <w:t xml:space="preserve">Wrong</w:t>
        <w:tab/>
        <w:tab/>
      </w:r>
      <w:r w:rsidDel="00000000" w:rsidR="00000000" w:rsidRPr="00000000">
        <w:rPr>
          <w:b w:val="1"/>
          <w:highlight w:val="yellow"/>
          <w:rtl w:val="0"/>
        </w:rPr>
        <w:t xml:space="preserve">C</w:t>
      </w:r>
      <w:r w:rsidDel="00000000" w:rsidR="00000000" w:rsidRPr="00000000">
        <w:rPr>
          <w:highlight w:val="yellow"/>
          <w:rtl w:val="0"/>
        </w:rPr>
        <w:tab/>
        <w:t xml:space="preserve">Doesn’t say</w:t>
      </w:r>
    </w:p>
    <w:p w:rsidR="00000000" w:rsidDel="00000000" w:rsidP="00000000" w:rsidRDefault="00000000" w:rsidRPr="00000000" w14:paraId="00000050">
      <w:pPr>
        <w:spacing w:after="0" w:line="400" w:lineRule="auto"/>
        <w:ind w:left="1065" w:firstLine="0"/>
        <w:jc w:val="both"/>
        <w:rPr/>
      </w:pPr>
      <w:r w:rsidDel="00000000" w:rsidR="00000000" w:rsidRPr="00000000">
        <w:rPr>
          <w:rtl w:val="0"/>
        </w:rPr>
        <w:tab/>
        <w:tab/>
        <w:tab/>
        <w:tab/>
        <w:tab/>
        <w:tab/>
        <w:tab/>
        <w:tab/>
        <w:tab/>
        <w:tab/>
        <w:tab/>
      </w:r>
      <w:ins w:author="Paola Morbelli" w:id="10" w:date="2021-03-19T16:58:14Z">
        <w:r w:rsidDel="00000000" w:rsidR="00000000" w:rsidRPr="00000000">
          <w:rPr>
            <w:rtl w:val="0"/>
          </w:rPr>
          <w:t xml:space="preserve">10</w:t>
        </w:r>
      </w:ins>
      <w:r w:rsidDel="00000000" w:rsidR="00000000" w:rsidRPr="00000000">
        <w:rPr>
          <w:rtl w:val="0"/>
        </w:rPr>
        <w:t xml:space="preserve">… / 14</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tl w:val="0"/>
        </w:rPr>
        <w:t xml:space="preserve">Exercise 5</w:t>
      </w:r>
    </w:p>
    <w:p w:rsidR="00000000" w:rsidDel="00000000" w:rsidP="00000000" w:rsidRDefault="00000000" w:rsidRPr="00000000" w14:paraId="00000053">
      <w:pPr>
        <w:rPr>
          <w:b w:val="1"/>
        </w:rPr>
      </w:pPr>
      <w:r w:rsidDel="00000000" w:rsidR="00000000" w:rsidRPr="00000000">
        <w:rPr>
          <w:b w:val="1"/>
          <w:rtl w:val="0"/>
        </w:rPr>
        <w:t xml:space="preserve">Writing test</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new colleague, Marina Walker, has emailed you to ask for your help with writing a report on the new software, but you cannot help her at the moment.</w:t>
      </w:r>
    </w:p>
    <w:p w:rsidR="00000000" w:rsidDel="00000000" w:rsidP="00000000" w:rsidRDefault="00000000" w:rsidRPr="00000000" w14:paraId="00000056">
      <w:pPr>
        <w:rPr/>
      </w:pPr>
      <w:r w:rsidDel="00000000" w:rsidR="00000000" w:rsidRPr="00000000">
        <w:rPr>
          <w:rtl w:val="0"/>
        </w:rPr>
        <w:t xml:space="preserve">Write an email to Marina:</w:t>
      </w:r>
    </w:p>
    <w:p w:rsidR="00000000" w:rsidDel="00000000" w:rsidP="00000000" w:rsidRDefault="00000000" w:rsidRPr="00000000" w14:paraId="00000057">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Explaining why you cannot help her</w:t>
      </w:r>
      <w:r w:rsidDel="00000000" w:rsidR="00000000" w:rsidRPr="00000000">
        <w:rPr>
          <w:rtl w:val="0"/>
        </w:rPr>
      </w:r>
    </w:p>
    <w:p w:rsidR="00000000" w:rsidDel="00000000" w:rsidP="00000000" w:rsidRDefault="00000000" w:rsidRPr="00000000" w14:paraId="00000058">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Suggesting the name of another person</w:t>
      </w:r>
      <w:r w:rsidDel="00000000" w:rsidR="00000000" w:rsidRPr="00000000">
        <w:rPr>
          <w:rtl w:val="0"/>
        </w:rPr>
      </w:r>
    </w:p>
    <w:p w:rsidR="00000000" w:rsidDel="00000000" w:rsidP="00000000" w:rsidRDefault="00000000" w:rsidRPr="00000000" w14:paraId="00000059">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Saying what relevant experience that person has</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Use 30 – 40 words</w:t>
      </w:r>
    </w:p>
    <w:p w:rsidR="00000000" w:rsidDel="00000000" w:rsidP="00000000" w:rsidRDefault="00000000" w:rsidRPr="00000000" w14:paraId="0000005B">
      <w:pPr>
        <w:rPr/>
      </w:pPr>
      <w:r w:rsidDel="00000000" w:rsidR="00000000" w:rsidRPr="00000000">
        <w:rPr>
          <w:rtl w:val="0"/>
        </w:rPr>
        <w:t xml:space="preserve">Dear Miss Marina Walker,</w:t>
      </w:r>
    </w:p>
    <w:p w:rsidR="00000000" w:rsidDel="00000000" w:rsidP="00000000" w:rsidRDefault="00000000" w:rsidRPr="00000000" w14:paraId="0000005C">
      <w:pPr>
        <w:rPr/>
      </w:pPr>
      <w:r w:rsidDel="00000000" w:rsidR="00000000" w:rsidRPr="00000000">
        <w:rPr>
          <w:rtl w:val="0"/>
        </w:rPr>
        <w:t xml:space="preserve">About your email, I regret to inform you that I won’t be able to help you regarding the report on the new software. I am very busy this week and I have to finish many </w:t>
      </w:r>
      <w:ins w:author="Paola Morbelli" w:id="11" w:date="2021-03-19T17:01:00Z">
        <w:r w:rsidDel="00000000" w:rsidR="00000000" w:rsidRPr="00000000">
          <w:rPr>
            <w:rtl w:val="0"/>
          </w:rPr>
          <w:t xml:space="preserve">BACKLOG </w:t>
        </w:r>
      </w:ins>
      <w:del w:author="Paola Morbelli" w:id="11" w:date="2021-03-19T17:01:00Z">
        <w:r w:rsidDel="00000000" w:rsidR="00000000" w:rsidRPr="00000000">
          <w:rPr>
            <w:rtl w:val="0"/>
          </w:rPr>
          <w:delText xml:space="preserve">backward</w:delText>
        </w:r>
      </w:del>
      <w:r w:rsidDel="00000000" w:rsidR="00000000" w:rsidRPr="00000000">
        <w:rPr>
          <w:rtl w:val="0"/>
        </w:rPr>
        <w:t xml:space="preserve"> tasks but I suggest asking Peter Brown. Although he has recently been hired,  he knows his job very well. He has much more experience than everyone else in our team about web-application since he </w:t>
      </w:r>
      <w:ins w:author="Paola Morbelli" w:id="12" w:date="2021-03-19T16:58:57Z">
        <w:r w:rsidDel="00000000" w:rsidR="00000000" w:rsidRPr="00000000">
          <w:rPr>
            <w:rtl w:val="0"/>
          </w:rPr>
          <w:t xml:space="preserve">HAS WORKED</w:t>
        </w:r>
      </w:ins>
      <w:del w:author="Paola Morbelli" w:id="12" w:date="2021-03-19T16:58:57Z">
        <w:r w:rsidDel="00000000" w:rsidR="00000000" w:rsidRPr="00000000">
          <w:rPr>
            <w:rtl w:val="0"/>
          </w:rPr>
          <w:delText xml:space="preserve">w</w:delText>
        </w:r>
      </w:del>
      <w:del w:author="Paola Morbelli" w:id="13" w:date="2021-03-19T16:59:12Z">
        <w:r w:rsidDel="00000000" w:rsidR="00000000" w:rsidRPr="00000000">
          <w:rPr>
            <w:rtl w:val="0"/>
          </w:rPr>
          <w:delText xml:space="preserve">orks</w:delText>
        </w:r>
      </w:del>
      <w:r w:rsidDel="00000000" w:rsidR="00000000" w:rsidRPr="00000000">
        <w:rPr>
          <w:rtl w:val="0"/>
        </w:rPr>
        <w:t xml:space="preserve"> in this sector </w:t>
      </w:r>
      <w:ins w:author="Paola Morbelli" w:id="14" w:date="2021-03-19T16:59:18Z">
        <w:r w:rsidDel="00000000" w:rsidR="00000000" w:rsidRPr="00000000">
          <w:rPr>
            <w:rtl w:val="0"/>
          </w:rPr>
          <w:t xml:space="preserve">FOR </w:t>
        </w:r>
      </w:ins>
      <w:del w:author="Paola Morbelli" w:id="14" w:date="2021-03-19T16:59:18Z">
        <w:r w:rsidDel="00000000" w:rsidR="00000000" w:rsidRPr="00000000">
          <w:rPr>
            <w:rtl w:val="0"/>
          </w:rPr>
          <w:delText xml:space="preserve">from</w:delText>
        </w:r>
      </w:del>
      <w:r w:rsidDel="00000000" w:rsidR="00000000" w:rsidRPr="00000000">
        <w:rPr>
          <w:rtl w:val="0"/>
        </w:rPr>
        <w:t xml:space="preserve"> 10 years.</w:t>
      </w:r>
    </w:p>
    <w:p w:rsidR="00000000" w:rsidDel="00000000" w:rsidP="00000000" w:rsidRDefault="00000000" w:rsidRPr="00000000" w14:paraId="0000005D">
      <w:pPr>
        <w:rPr/>
      </w:pPr>
      <w:r w:rsidDel="00000000" w:rsidR="00000000" w:rsidRPr="00000000">
        <w:rPr>
          <w:rtl w:val="0"/>
        </w:rPr>
        <w:t xml:space="preserve">Feel free to contact me if you have any problem. </w:t>
      </w:r>
    </w:p>
    <w:p w:rsidR="00000000" w:rsidDel="00000000" w:rsidP="00000000" w:rsidRDefault="00000000" w:rsidRPr="00000000" w14:paraId="0000005E">
      <w:pPr>
        <w:rPr/>
      </w:pPr>
      <w:r w:rsidDel="00000000" w:rsidR="00000000" w:rsidRPr="00000000">
        <w:rPr>
          <w:rtl w:val="0"/>
        </w:rPr>
        <w:t xml:space="preserve">Yours sincerely</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637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8496" w:right="0" w:firstLine="0"/>
        <w:jc w:val="left"/>
        <w:rPr>
          <w:rFonts w:ascii="Calibri" w:cs="Calibri" w:eastAsia="Calibri" w:hAnsi="Calibri"/>
          <w:b w:val="0"/>
          <w:i w:val="0"/>
          <w:smallCaps w:val="0"/>
          <w:strike w:val="0"/>
          <w:color w:val="000000"/>
          <w:sz w:val="22"/>
          <w:szCs w:val="22"/>
          <w:u w:val="none"/>
          <w:shd w:fill="auto" w:val="clear"/>
          <w:vertAlign w:val="baseline"/>
        </w:rPr>
      </w:pPr>
      <w:ins w:author="Paola Morbelli" w:id="15" w:date="2021-03-19T17:01:29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w:t>
        </w:r>
      </w:in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12</w:t>
      </w:r>
    </w:p>
    <w:p w:rsidR="00000000" w:rsidDel="00000000" w:rsidP="00000000" w:rsidRDefault="00000000" w:rsidRPr="00000000" w14:paraId="00000062">
      <w:pPr>
        <w:spacing w:line="400" w:lineRule="auto"/>
        <w:jc w:val="both"/>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Exercise 6</w:t>
      </w:r>
    </w:p>
    <w:p w:rsidR="00000000" w:rsidDel="00000000" w:rsidP="00000000" w:rsidRDefault="00000000" w:rsidRPr="00000000" w14:paraId="00000064">
      <w:pPr>
        <w:rPr>
          <w:b w:val="1"/>
        </w:rPr>
      </w:pPr>
      <w:r w:rsidDel="00000000" w:rsidR="00000000" w:rsidRPr="00000000">
        <w:rPr>
          <w:b w:val="1"/>
          <w:rtl w:val="0"/>
        </w:rPr>
        <w:t xml:space="preserve">Listen to the man talking about his life. Choose the correct answer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did the man feel when he worked for a multinational company?</w:t>
        <w:tab/>
        <w:t xml:space="preserve">B</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w:t>
        <w:tab/>
        <w:t xml:space="preserve">satisfied</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65" w:right="0" w:firstLine="0"/>
        <w:jc w:val="left"/>
        <w:rPr>
          <w:rFonts w:ascii="Calibri" w:cs="Calibri" w:eastAsia="Calibri" w:hAnsi="Calibri"/>
          <w:b w:val="0"/>
          <w:i w:val="0"/>
          <w:smallCaps w:val="0"/>
          <w:strike w:val="0"/>
          <w:color w:val="000000"/>
          <w:sz w:val="22"/>
          <w:szCs w:val="22"/>
          <w:highlight w:val="yellow"/>
          <w:u w:val="none"/>
          <w:vertAlign w:val="baseline"/>
        </w:rPr>
      </w:pPr>
      <w:r w:rsidDel="00000000" w:rsidR="00000000" w:rsidRPr="00000000">
        <w:rPr>
          <w:rFonts w:ascii="Calibri" w:cs="Calibri" w:eastAsia="Calibri" w:hAnsi="Calibri"/>
          <w:b w:val="0"/>
          <w:i w:val="0"/>
          <w:smallCaps w:val="0"/>
          <w:strike w:val="0"/>
          <w:color w:val="000000"/>
          <w:sz w:val="22"/>
          <w:szCs w:val="22"/>
          <w:highlight w:val="yellow"/>
          <w:u w:val="none"/>
          <w:vertAlign w:val="baseline"/>
          <w:rtl w:val="0"/>
        </w:rPr>
        <w:t xml:space="preserve">B</w:t>
        <w:tab/>
        <w:t xml:space="preserve">stressed</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6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w:t>
        <w:tab/>
        <w:t xml:space="preserve">bored</w:t>
      </w:r>
    </w:p>
    <w:p w:rsidR="00000000" w:rsidDel="00000000" w:rsidP="00000000" w:rsidRDefault="00000000" w:rsidRPr="00000000" w14:paraId="0000006A">
      <w:pPr>
        <w:rPr/>
      </w:pPr>
      <w:r w:rsidDel="00000000" w:rsidR="00000000" w:rsidRPr="00000000">
        <w:rPr>
          <w:rtl w:val="0"/>
        </w:rPr>
        <w:t xml:space="preserve">2</w:t>
        <w:tab/>
        <w:t xml:space="preserve">How many hours a day did he work?</w:t>
        <w:tab/>
        <w:t xml:space="preserve">C</w:t>
      </w:r>
    </w:p>
    <w:p w:rsidR="00000000" w:rsidDel="00000000" w:rsidP="00000000" w:rsidRDefault="00000000" w:rsidRPr="00000000" w14:paraId="0000006B">
      <w:pPr>
        <w:rPr/>
      </w:pPr>
      <w:r w:rsidDel="00000000" w:rsidR="00000000" w:rsidRPr="00000000">
        <w:rPr>
          <w:rtl w:val="0"/>
        </w:rPr>
        <w:tab/>
        <w:t xml:space="preserve">A</w:t>
        <w:tab/>
        <w:t xml:space="preserve">10 hours</w:t>
      </w:r>
    </w:p>
    <w:p w:rsidR="00000000" w:rsidDel="00000000" w:rsidP="00000000" w:rsidRDefault="00000000" w:rsidRPr="00000000" w14:paraId="0000006C">
      <w:pPr>
        <w:rPr/>
      </w:pPr>
      <w:r w:rsidDel="00000000" w:rsidR="00000000" w:rsidRPr="00000000">
        <w:rPr>
          <w:rtl w:val="0"/>
        </w:rPr>
        <w:tab/>
        <w:t xml:space="preserve">B</w:t>
        <w:tab/>
        <w:t xml:space="preserve">12 hours</w:t>
      </w:r>
    </w:p>
    <w:p w:rsidR="00000000" w:rsidDel="00000000" w:rsidP="00000000" w:rsidRDefault="00000000" w:rsidRPr="00000000" w14:paraId="0000006D">
      <w:pPr>
        <w:rPr>
          <w:highlight w:val="yellow"/>
        </w:rPr>
      </w:pPr>
      <w:r w:rsidDel="00000000" w:rsidR="00000000" w:rsidRPr="00000000">
        <w:rPr>
          <w:rtl w:val="0"/>
        </w:rPr>
        <w:tab/>
      </w:r>
      <w:r w:rsidDel="00000000" w:rsidR="00000000" w:rsidRPr="00000000">
        <w:rPr>
          <w:highlight w:val="yellow"/>
          <w:rtl w:val="0"/>
        </w:rPr>
        <w:t xml:space="preserve">C</w:t>
        <w:tab/>
        <w:t xml:space="preserve">14 hours</w:t>
      </w:r>
    </w:p>
    <w:p w:rsidR="00000000" w:rsidDel="00000000" w:rsidP="00000000" w:rsidRDefault="00000000" w:rsidRPr="00000000" w14:paraId="0000006E">
      <w:pPr>
        <w:rPr/>
      </w:pPr>
      <w:r w:rsidDel="00000000" w:rsidR="00000000" w:rsidRPr="00000000">
        <w:rPr>
          <w:rtl w:val="0"/>
        </w:rPr>
        <w:t xml:space="preserve">3</w:t>
        <w:tab/>
        <w:t xml:space="preserve">His friends thought that he should…</w:t>
        <w:tab/>
        <w:t xml:space="preserve">B</w:t>
      </w:r>
    </w:p>
    <w:p w:rsidR="00000000" w:rsidDel="00000000" w:rsidP="00000000" w:rsidRDefault="00000000" w:rsidRPr="00000000" w14:paraId="0000006F">
      <w:pPr>
        <w:rPr/>
      </w:pPr>
      <w:r w:rsidDel="00000000" w:rsidR="00000000" w:rsidRPr="00000000">
        <w:rPr>
          <w:rtl w:val="0"/>
        </w:rPr>
        <w:tab/>
        <w:t xml:space="preserve">A</w:t>
        <w:tab/>
        <w:t xml:space="preserve">work harder</w:t>
      </w:r>
    </w:p>
    <w:p w:rsidR="00000000" w:rsidDel="00000000" w:rsidP="00000000" w:rsidRDefault="00000000" w:rsidRPr="00000000" w14:paraId="00000070">
      <w:pPr>
        <w:rPr>
          <w:highlight w:val="yellow"/>
        </w:rPr>
      </w:pPr>
      <w:r w:rsidDel="00000000" w:rsidR="00000000" w:rsidRPr="00000000">
        <w:rPr>
          <w:rtl w:val="0"/>
        </w:rPr>
        <w:tab/>
      </w:r>
      <w:r w:rsidDel="00000000" w:rsidR="00000000" w:rsidRPr="00000000">
        <w:rPr>
          <w:highlight w:val="yellow"/>
          <w:rtl w:val="0"/>
        </w:rPr>
        <w:t xml:space="preserve">B</w:t>
        <w:tab/>
        <w:t xml:space="preserve">find an easier job</w:t>
      </w:r>
    </w:p>
    <w:p w:rsidR="00000000" w:rsidDel="00000000" w:rsidP="00000000" w:rsidRDefault="00000000" w:rsidRPr="00000000" w14:paraId="00000071">
      <w:pPr>
        <w:rPr/>
      </w:pPr>
      <w:r w:rsidDel="00000000" w:rsidR="00000000" w:rsidRPr="00000000">
        <w:rPr>
          <w:rtl w:val="0"/>
        </w:rPr>
        <w:tab/>
        <w:t xml:space="preserve">C</w:t>
        <w:tab/>
        <w:t xml:space="preserve">move to the country</w:t>
      </w:r>
    </w:p>
    <w:p w:rsidR="00000000" w:rsidDel="00000000" w:rsidP="00000000" w:rsidRDefault="00000000" w:rsidRPr="00000000" w14:paraId="00000072">
      <w:pPr>
        <w:rPr/>
      </w:pPr>
      <w:r w:rsidDel="00000000" w:rsidR="00000000" w:rsidRPr="00000000">
        <w:rPr>
          <w:rtl w:val="0"/>
        </w:rPr>
        <w:t xml:space="preserve">4</w:t>
        <w:tab/>
        <w:t xml:space="preserve">How long has he had his own company?</w:t>
        <w:tab/>
        <w:tab/>
        <w:t xml:space="preserve">B</w:t>
      </w:r>
    </w:p>
    <w:p w:rsidR="00000000" w:rsidDel="00000000" w:rsidP="00000000" w:rsidRDefault="00000000" w:rsidRPr="00000000" w14:paraId="00000073">
      <w:pPr>
        <w:rPr/>
      </w:pPr>
      <w:r w:rsidDel="00000000" w:rsidR="00000000" w:rsidRPr="00000000">
        <w:rPr>
          <w:rtl w:val="0"/>
        </w:rPr>
        <w:tab/>
        <w:t xml:space="preserve">A</w:t>
        <w:tab/>
        <w:t xml:space="preserve">a year</w:t>
      </w:r>
    </w:p>
    <w:p w:rsidR="00000000" w:rsidDel="00000000" w:rsidP="00000000" w:rsidRDefault="00000000" w:rsidRPr="00000000" w14:paraId="00000074">
      <w:pPr>
        <w:rPr>
          <w:highlight w:val="yellow"/>
        </w:rPr>
      </w:pPr>
      <w:r w:rsidDel="00000000" w:rsidR="00000000" w:rsidRPr="00000000">
        <w:rPr>
          <w:rtl w:val="0"/>
        </w:rPr>
        <w:tab/>
      </w:r>
      <w:r w:rsidDel="00000000" w:rsidR="00000000" w:rsidRPr="00000000">
        <w:rPr>
          <w:highlight w:val="yellow"/>
          <w:rtl w:val="0"/>
        </w:rPr>
        <w:t xml:space="preserve">B</w:t>
        <w:tab/>
        <w:t xml:space="preserve">six months</w:t>
      </w:r>
    </w:p>
    <w:p w:rsidR="00000000" w:rsidDel="00000000" w:rsidP="00000000" w:rsidRDefault="00000000" w:rsidRPr="00000000" w14:paraId="00000075">
      <w:pPr>
        <w:rPr/>
      </w:pPr>
      <w:r w:rsidDel="00000000" w:rsidR="00000000" w:rsidRPr="00000000">
        <w:rPr>
          <w:rtl w:val="0"/>
        </w:rPr>
        <w:tab/>
        <w:t xml:space="preserve">C</w:t>
        <w:tab/>
        <w:t xml:space="preserve">a year and a half</w:t>
      </w:r>
    </w:p>
    <w:p w:rsidR="00000000" w:rsidDel="00000000" w:rsidP="00000000" w:rsidRDefault="00000000" w:rsidRPr="00000000" w14:paraId="00000076">
      <w:pPr>
        <w:rPr/>
      </w:pPr>
      <w:r w:rsidDel="00000000" w:rsidR="00000000" w:rsidRPr="00000000">
        <w:rPr>
          <w:rtl w:val="0"/>
        </w:rPr>
        <w:t xml:space="preserve">5</w:t>
        <w:tab/>
        <w:t xml:space="preserve">How does he get to his new office?</w:t>
        <w:tab/>
        <w:t xml:space="preserve">B</w:t>
      </w:r>
    </w:p>
    <w:p w:rsidR="00000000" w:rsidDel="00000000" w:rsidP="00000000" w:rsidRDefault="00000000" w:rsidRPr="00000000" w14:paraId="00000077">
      <w:pPr>
        <w:rPr/>
      </w:pPr>
      <w:r w:rsidDel="00000000" w:rsidR="00000000" w:rsidRPr="00000000">
        <w:rPr>
          <w:rtl w:val="0"/>
        </w:rPr>
        <w:tab/>
        <w:t xml:space="preserve">A</w:t>
        <w:tab/>
        <w:t xml:space="preserve">He drives</w:t>
      </w:r>
    </w:p>
    <w:p w:rsidR="00000000" w:rsidDel="00000000" w:rsidP="00000000" w:rsidRDefault="00000000" w:rsidRPr="00000000" w14:paraId="00000078">
      <w:pPr>
        <w:rPr>
          <w:highlight w:val="yellow"/>
        </w:rPr>
      </w:pPr>
      <w:r w:rsidDel="00000000" w:rsidR="00000000" w:rsidRPr="00000000">
        <w:rPr>
          <w:rtl w:val="0"/>
        </w:rPr>
        <w:tab/>
      </w:r>
      <w:r w:rsidDel="00000000" w:rsidR="00000000" w:rsidRPr="00000000">
        <w:rPr>
          <w:highlight w:val="yellow"/>
          <w:rtl w:val="0"/>
        </w:rPr>
        <w:t xml:space="preserve">B</w:t>
        <w:tab/>
        <w:t xml:space="preserve">He walks</w:t>
      </w:r>
    </w:p>
    <w:p w:rsidR="00000000" w:rsidDel="00000000" w:rsidP="00000000" w:rsidRDefault="00000000" w:rsidRPr="00000000" w14:paraId="00000079">
      <w:pPr>
        <w:rPr/>
      </w:pPr>
      <w:r w:rsidDel="00000000" w:rsidR="00000000" w:rsidRPr="00000000">
        <w:rPr>
          <w:rtl w:val="0"/>
        </w:rPr>
        <w:tab/>
        <w:t xml:space="preserve">C</w:t>
        <w:tab/>
        <w:t xml:space="preserve">He takes a train</w:t>
      </w:r>
    </w:p>
    <w:p w:rsidR="00000000" w:rsidDel="00000000" w:rsidP="00000000" w:rsidRDefault="00000000" w:rsidRPr="00000000" w14:paraId="0000007A">
      <w:pPr>
        <w:rPr/>
      </w:pPr>
      <w:r w:rsidDel="00000000" w:rsidR="00000000" w:rsidRPr="00000000">
        <w:rPr>
          <w:rtl w:val="0"/>
        </w:rPr>
        <w:t xml:space="preserve">6</w:t>
        <w:tab/>
        <w:t xml:space="preserve">Where do his wife’s parents live?</w:t>
        <w:tab/>
        <w:t xml:space="preserve">C</w:t>
      </w:r>
    </w:p>
    <w:p w:rsidR="00000000" w:rsidDel="00000000" w:rsidP="00000000" w:rsidRDefault="00000000" w:rsidRPr="00000000" w14:paraId="0000007B">
      <w:pPr>
        <w:rPr/>
      </w:pPr>
      <w:r w:rsidDel="00000000" w:rsidR="00000000" w:rsidRPr="00000000">
        <w:rPr>
          <w:rtl w:val="0"/>
        </w:rPr>
        <w:tab/>
        <w:t xml:space="preserve">A</w:t>
        <w:tab/>
        <w:t xml:space="preserve">in London</w:t>
      </w:r>
    </w:p>
    <w:p w:rsidR="00000000" w:rsidDel="00000000" w:rsidP="00000000" w:rsidRDefault="00000000" w:rsidRPr="00000000" w14:paraId="0000007C">
      <w:pPr>
        <w:rPr/>
      </w:pPr>
      <w:r w:rsidDel="00000000" w:rsidR="00000000" w:rsidRPr="00000000">
        <w:rPr>
          <w:rtl w:val="0"/>
        </w:rPr>
        <w:tab/>
        <w:t xml:space="preserve">B</w:t>
        <w:tab/>
        <w:t xml:space="preserve">in the same village</w:t>
      </w:r>
    </w:p>
    <w:p w:rsidR="00000000" w:rsidDel="00000000" w:rsidP="00000000" w:rsidRDefault="00000000" w:rsidRPr="00000000" w14:paraId="0000007D">
      <w:pPr>
        <w:rPr>
          <w:highlight w:val="yellow"/>
        </w:rPr>
      </w:pPr>
      <w:r w:rsidDel="00000000" w:rsidR="00000000" w:rsidRPr="00000000">
        <w:rPr>
          <w:rtl w:val="0"/>
        </w:rPr>
        <w:tab/>
      </w:r>
      <w:r w:rsidDel="00000000" w:rsidR="00000000" w:rsidRPr="00000000">
        <w:rPr>
          <w:highlight w:val="yellow"/>
          <w:rtl w:val="0"/>
        </w:rPr>
        <w:t xml:space="preserve">C</w:t>
        <w:tab/>
        <w:t xml:space="preserve">in the next village</w:t>
      </w:r>
    </w:p>
    <w:p w:rsidR="00000000" w:rsidDel="00000000" w:rsidP="00000000" w:rsidRDefault="00000000" w:rsidRPr="00000000" w14:paraId="0000007E">
      <w:pPr>
        <w:rPr/>
      </w:pPr>
      <w:r w:rsidDel="00000000" w:rsidR="00000000" w:rsidRPr="00000000">
        <w:rPr>
          <w:rtl w:val="0"/>
        </w:rPr>
        <w:t xml:space="preserve">7</w:t>
        <w:tab/>
        <w:t xml:space="preserve">Who has he borrowed money from?</w:t>
        <w:tab/>
        <w:t xml:space="preserve">C</w:t>
      </w:r>
    </w:p>
    <w:p w:rsidR="00000000" w:rsidDel="00000000" w:rsidP="00000000" w:rsidRDefault="00000000" w:rsidRPr="00000000" w14:paraId="0000007F">
      <w:pPr>
        <w:rPr/>
      </w:pPr>
      <w:r w:rsidDel="00000000" w:rsidR="00000000" w:rsidRPr="00000000">
        <w:rPr>
          <w:rtl w:val="0"/>
        </w:rPr>
        <w:tab/>
        <w:t xml:space="preserve">A</w:t>
        <w:tab/>
        <w:t xml:space="preserve">his wife’s parents</w:t>
      </w:r>
    </w:p>
    <w:p w:rsidR="00000000" w:rsidDel="00000000" w:rsidP="00000000" w:rsidRDefault="00000000" w:rsidRPr="00000000" w14:paraId="00000080">
      <w:pPr>
        <w:rPr/>
      </w:pPr>
      <w:r w:rsidDel="00000000" w:rsidR="00000000" w:rsidRPr="00000000">
        <w:rPr>
          <w:rtl w:val="0"/>
        </w:rPr>
        <w:tab/>
        <w:t xml:space="preserve">B</w:t>
        <w:tab/>
        <w:t xml:space="preserve">his friends</w:t>
      </w:r>
    </w:p>
    <w:p w:rsidR="00000000" w:rsidDel="00000000" w:rsidP="00000000" w:rsidRDefault="00000000" w:rsidRPr="00000000" w14:paraId="00000081">
      <w:pPr>
        <w:rPr>
          <w:highlight w:val="yellow"/>
        </w:rPr>
      </w:pPr>
      <w:r w:rsidDel="00000000" w:rsidR="00000000" w:rsidRPr="00000000">
        <w:rPr>
          <w:rtl w:val="0"/>
        </w:rPr>
        <w:tab/>
      </w:r>
      <w:r w:rsidDel="00000000" w:rsidR="00000000" w:rsidRPr="00000000">
        <w:rPr>
          <w:highlight w:val="yellow"/>
          <w:rtl w:val="0"/>
        </w:rPr>
        <w:t xml:space="preserve">C</w:t>
        <w:tab/>
        <w:t xml:space="preserve">the bank</w:t>
      </w:r>
    </w:p>
    <w:p w:rsidR="00000000" w:rsidDel="00000000" w:rsidP="00000000" w:rsidRDefault="00000000" w:rsidRPr="00000000" w14:paraId="00000082">
      <w:pPr>
        <w:rPr/>
      </w:pPr>
      <w:r w:rsidDel="00000000" w:rsidR="00000000" w:rsidRPr="00000000">
        <w:rPr>
          <w:rtl w:val="0"/>
        </w:rPr>
        <w:t xml:space="preserve">8</w:t>
        <w:tab/>
        <w:t xml:space="preserve">What would he do if he won the lottery?</w:t>
        <w:tab/>
        <w:t xml:space="preserve">B</w:t>
      </w:r>
    </w:p>
    <w:p w:rsidR="00000000" w:rsidDel="00000000" w:rsidP="00000000" w:rsidRDefault="00000000" w:rsidRPr="00000000" w14:paraId="00000083">
      <w:pPr>
        <w:rPr/>
      </w:pPr>
      <w:r w:rsidDel="00000000" w:rsidR="00000000" w:rsidRPr="00000000">
        <w:rPr>
          <w:rtl w:val="0"/>
        </w:rPr>
        <w:tab/>
        <w:t xml:space="preserve">A</w:t>
        <w:tab/>
        <w:t xml:space="preserve">He’d continue working</w:t>
      </w:r>
    </w:p>
    <w:p w:rsidR="00000000" w:rsidDel="00000000" w:rsidP="00000000" w:rsidRDefault="00000000" w:rsidRPr="00000000" w14:paraId="00000084">
      <w:pPr>
        <w:rPr>
          <w:highlight w:val="yellow"/>
        </w:rPr>
      </w:pPr>
      <w:r w:rsidDel="00000000" w:rsidR="00000000" w:rsidRPr="00000000">
        <w:rPr>
          <w:rtl w:val="0"/>
        </w:rPr>
        <w:tab/>
      </w:r>
      <w:r w:rsidDel="00000000" w:rsidR="00000000" w:rsidRPr="00000000">
        <w:rPr>
          <w:highlight w:val="yellow"/>
          <w:rtl w:val="0"/>
        </w:rPr>
        <w:t xml:space="preserve">B</w:t>
        <w:tab/>
        <w:t xml:space="preserve">he’d stop working</w:t>
      </w:r>
    </w:p>
    <w:p w:rsidR="00000000" w:rsidDel="00000000" w:rsidP="00000000" w:rsidRDefault="00000000" w:rsidRPr="00000000" w14:paraId="00000085">
      <w:pPr>
        <w:rPr/>
      </w:pPr>
      <w:r w:rsidDel="00000000" w:rsidR="00000000" w:rsidRPr="00000000">
        <w:rPr>
          <w:rtl w:val="0"/>
        </w:rPr>
        <w:tab/>
        <w:t xml:space="preserve">C</w:t>
        <w:tab/>
        <w:t xml:space="preserve">he’d move back to the city</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ab/>
        <w:tab/>
        <w:tab/>
        <w:tab/>
        <w:tab/>
        <w:tab/>
        <w:tab/>
        <w:tab/>
        <w:tab/>
        <w:tab/>
        <w:tab/>
        <w:tab/>
      </w:r>
      <w:ins w:author="Paola Morbelli" w:id="16" w:date="2021-03-19T17:01:55Z">
        <w:r w:rsidDel="00000000" w:rsidR="00000000" w:rsidRPr="00000000">
          <w:rPr>
            <w:rtl w:val="0"/>
          </w:rPr>
          <w:t xml:space="preserve">16</w:t>
        </w:r>
      </w:ins>
      <w:r w:rsidDel="00000000" w:rsidR="00000000" w:rsidRPr="00000000">
        <w:rPr>
          <w:rtl w:val="0"/>
        </w:rPr>
        <w:t xml:space="preserve">… / 16</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u w:val="singl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65" w:hanging="705"/>
      </w:pPr>
      <w:rPr/>
    </w:lvl>
    <w:lvl w:ilvl="1">
      <w:start w:val="1"/>
      <w:numFmt w:val="lowerLetter"/>
      <w:lvlText w:val="%2."/>
      <w:lvlJc w:val="left"/>
      <w:pPr>
        <w:ind w:left="1440" w:hanging="360"/>
      </w:pPr>
      <w:rPr/>
    </w:lvl>
    <w:lvl w:ilvl="2">
      <w:start w:val="1"/>
      <w:numFmt w:val="bullet"/>
      <w:lvlText w:val="-"/>
      <w:lvlJc w:val="left"/>
      <w:pPr>
        <w:ind w:left="2340" w:hanging="360"/>
      </w:pPr>
      <w:rPr>
        <w:rFonts w:ascii="Calibri" w:cs="Calibri" w:eastAsia="Calibri" w:hAnsi="Calibri"/>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